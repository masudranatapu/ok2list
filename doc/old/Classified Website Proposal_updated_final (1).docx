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C47DE" w14:textId="77777777" w:rsidR="005160AF" w:rsidRDefault="005160AF">
      <w:pPr>
        <w:jc w:val="center"/>
        <w:rPr>
          <w:b/>
          <w:sz w:val="32"/>
          <w:szCs w:val="32"/>
        </w:rPr>
      </w:pPr>
    </w:p>
    <w:p w14:paraId="661DC957" w14:textId="77777777" w:rsidR="005160AF" w:rsidRDefault="0036242A">
      <w:pPr>
        <w:pBdr>
          <w:top w:val="nil"/>
          <w:left w:val="nil"/>
          <w:bottom w:val="nil"/>
          <w:right w:val="nil"/>
          <w:between w:val="nil"/>
        </w:pBdr>
        <w:spacing w:after="0" w:line="240" w:lineRule="auto"/>
        <w:jc w:val="center"/>
        <w:rPr>
          <w:b/>
          <w:color w:val="000000"/>
          <w:sz w:val="28"/>
          <w:szCs w:val="28"/>
        </w:rPr>
      </w:pPr>
      <w:r>
        <w:rPr>
          <w:b/>
          <w:color w:val="000000"/>
          <w:sz w:val="28"/>
          <w:szCs w:val="28"/>
        </w:rPr>
        <w:t>TECHNICAL PROPOSAL &amp; FINANCIAL PROPOSAL</w:t>
      </w:r>
    </w:p>
    <w:p w14:paraId="1FC20991" w14:textId="77777777" w:rsidR="005160AF" w:rsidRDefault="0036242A">
      <w:pPr>
        <w:pBdr>
          <w:top w:val="nil"/>
          <w:left w:val="nil"/>
          <w:bottom w:val="nil"/>
          <w:right w:val="nil"/>
          <w:between w:val="nil"/>
        </w:pBdr>
        <w:spacing w:after="0" w:line="240" w:lineRule="auto"/>
        <w:jc w:val="center"/>
        <w:rPr>
          <w:color w:val="000000"/>
          <w:sz w:val="28"/>
          <w:szCs w:val="28"/>
        </w:rPr>
      </w:pPr>
      <w:r>
        <w:rPr>
          <w:color w:val="000000"/>
          <w:sz w:val="28"/>
          <w:szCs w:val="28"/>
        </w:rPr>
        <w:t>For</w:t>
      </w:r>
    </w:p>
    <w:p w14:paraId="7A510C0D" w14:textId="1B89E6BE" w:rsidR="005160AF" w:rsidRDefault="0036242A" w:rsidP="006736BE">
      <w:pPr>
        <w:pBdr>
          <w:top w:val="nil"/>
          <w:left w:val="nil"/>
          <w:bottom w:val="nil"/>
          <w:right w:val="nil"/>
          <w:between w:val="nil"/>
        </w:pBdr>
        <w:spacing w:after="0" w:line="240" w:lineRule="auto"/>
        <w:jc w:val="center"/>
        <w:rPr>
          <w:b/>
          <w:color w:val="000000"/>
        </w:rPr>
      </w:pPr>
      <w:r>
        <w:rPr>
          <w:b/>
          <w:color w:val="000000"/>
          <w:sz w:val="28"/>
          <w:szCs w:val="28"/>
        </w:rPr>
        <w:t>“</w:t>
      </w:r>
      <w:r>
        <w:rPr>
          <w:b/>
          <w:sz w:val="28"/>
          <w:szCs w:val="28"/>
        </w:rPr>
        <w:t>Classified Website</w:t>
      </w:r>
      <w:r>
        <w:rPr>
          <w:b/>
          <w:color w:val="000000"/>
        </w:rPr>
        <w:t>”</w:t>
      </w:r>
    </w:p>
    <w:p w14:paraId="1465C658" w14:textId="77777777" w:rsidR="006736BE" w:rsidRPr="006736BE" w:rsidRDefault="006736BE" w:rsidP="006736BE">
      <w:pPr>
        <w:pBdr>
          <w:top w:val="nil"/>
          <w:left w:val="nil"/>
          <w:bottom w:val="nil"/>
          <w:right w:val="nil"/>
          <w:between w:val="nil"/>
        </w:pBdr>
        <w:spacing w:after="0" w:line="240" w:lineRule="auto"/>
        <w:jc w:val="center"/>
        <w:rPr>
          <w:b/>
          <w:color w:val="000000"/>
        </w:rPr>
      </w:pPr>
    </w:p>
    <w:p w14:paraId="12484F87" w14:textId="77777777" w:rsidR="005160AF" w:rsidRDefault="0036242A">
      <w:pPr>
        <w:pBdr>
          <w:top w:val="nil"/>
          <w:left w:val="nil"/>
          <w:bottom w:val="nil"/>
          <w:right w:val="nil"/>
          <w:between w:val="nil"/>
        </w:pBdr>
        <w:spacing w:after="0" w:line="240" w:lineRule="auto"/>
        <w:rPr>
          <w:b/>
          <w:color w:val="000000"/>
          <w:sz w:val="28"/>
          <w:szCs w:val="28"/>
          <w:u w:val="single"/>
        </w:rPr>
      </w:pPr>
      <w:r>
        <w:rPr>
          <w:b/>
          <w:color w:val="000000"/>
          <w:sz w:val="28"/>
          <w:szCs w:val="28"/>
          <w:u w:val="single"/>
        </w:rPr>
        <w:t xml:space="preserve">Technical Proposal for </w:t>
      </w:r>
      <w:r>
        <w:rPr>
          <w:b/>
          <w:sz w:val="28"/>
          <w:szCs w:val="28"/>
          <w:u w:val="single"/>
        </w:rPr>
        <w:t>Classified</w:t>
      </w:r>
      <w:r>
        <w:rPr>
          <w:b/>
          <w:color w:val="000000"/>
          <w:sz w:val="28"/>
          <w:szCs w:val="28"/>
          <w:u w:val="single"/>
        </w:rPr>
        <w:t xml:space="preserve"> Website Design and Development:</w:t>
      </w:r>
    </w:p>
    <w:p w14:paraId="7B1FAACE" w14:textId="77777777" w:rsidR="005160AF" w:rsidRDefault="005160AF">
      <w:pPr>
        <w:pBdr>
          <w:top w:val="nil"/>
          <w:left w:val="nil"/>
          <w:bottom w:val="nil"/>
          <w:right w:val="nil"/>
          <w:between w:val="nil"/>
        </w:pBdr>
        <w:spacing w:after="0" w:line="240" w:lineRule="auto"/>
        <w:rPr>
          <w:b/>
          <w:color w:val="000000"/>
          <w:sz w:val="28"/>
          <w:szCs w:val="28"/>
          <w:u w:val="single"/>
        </w:rPr>
      </w:pPr>
    </w:p>
    <w:p w14:paraId="08E8ACF5" w14:textId="77777777" w:rsidR="005160AF" w:rsidRDefault="0036242A">
      <w:pPr>
        <w:pBdr>
          <w:top w:val="nil"/>
          <w:left w:val="nil"/>
          <w:bottom w:val="nil"/>
          <w:right w:val="nil"/>
          <w:between w:val="nil"/>
        </w:pBdr>
        <w:spacing w:after="0" w:line="240" w:lineRule="auto"/>
        <w:rPr>
          <w:b/>
          <w:color w:val="000000"/>
          <w:sz w:val="28"/>
          <w:szCs w:val="28"/>
        </w:rPr>
      </w:pPr>
      <w:r>
        <w:rPr>
          <w:b/>
          <w:sz w:val="28"/>
          <w:szCs w:val="28"/>
        </w:rPr>
        <w:t xml:space="preserve">Classified </w:t>
      </w:r>
      <w:r>
        <w:rPr>
          <w:b/>
          <w:color w:val="000000"/>
          <w:sz w:val="28"/>
          <w:szCs w:val="28"/>
        </w:rPr>
        <w:t>Website Development Features:</w:t>
      </w:r>
    </w:p>
    <w:p w14:paraId="3F271EF3" w14:textId="77777777" w:rsidR="00F67906" w:rsidRDefault="00F67906">
      <w:pPr>
        <w:pBdr>
          <w:top w:val="nil"/>
          <w:left w:val="nil"/>
          <w:bottom w:val="nil"/>
          <w:right w:val="nil"/>
          <w:between w:val="nil"/>
        </w:pBdr>
        <w:spacing w:after="0" w:line="240" w:lineRule="auto"/>
        <w:rPr>
          <w:ins w:id="0" w:author="Anees Ahmed Mohamed" w:date="2022-05-27T10:21:00Z"/>
          <w:color w:val="000000"/>
          <w:sz w:val="28"/>
          <w:szCs w:val="28"/>
        </w:rPr>
      </w:pPr>
    </w:p>
    <w:p w14:paraId="613FD9E4" w14:textId="2E07D0A6" w:rsidR="005160AF" w:rsidRPr="00917FDE" w:rsidRDefault="00F67906" w:rsidP="00ED63F3">
      <w:pPr>
        <w:pBdr>
          <w:top w:val="nil"/>
          <w:left w:val="nil"/>
          <w:bottom w:val="nil"/>
          <w:right w:val="nil"/>
          <w:between w:val="nil"/>
        </w:pBdr>
        <w:spacing w:after="0" w:line="240" w:lineRule="auto"/>
        <w:jc w:val="both"/>
        <w:rPr>
          <w:ins w:id="1" w:author="Anees Ahmed Mohamed" w:date="2022-05-27T10:21:00Z"/>
          <w:color w:val="FF0000"/>
          <w:sz w:val="28"/>
          <w:szCs w:val="28"/>
        </w:rPr>
      </w:pPr>
      <w:ins w:id="2" w:author="Anees Ahmed Mohamed" w:date="2022-05-27T10:21:00Z">
        <w:r>
          <w:rPr>
            <w:color w:val="000000"/>
            <w:sz w:val="28"/>
            <w:szCs w:val="28"/>
          </w:rPr>
          <w:t>Log in page (</w:t>
        </w:r>
      </w:ins>
      <w:ins w:id="3" w:author="Anees Ahmed Mohamed" w:date="2022-05-27T10:30:00Z">
        <w:r w:rsidR="002E2F1B">
          <w:rPr>
            <w:color w:val="000000"/>
            <w:sz w:val="28"/>
            <w:szCs w:val="28"/>
          </w:rPr>
          <w:t>username</w:t>
        </w:r>
      </w:ins>
      <w:ins w:id="4" w:author="Anees Ahmed Mohamed" w:date="2022-05-27T10:21:00Z">
        <w:r>
          <w:rPr>
            <w:color w:val="000000"/>
            <w:sz w:val="28"/>
            <w:szCs w:val="28"/>
          </w:rPr>
          <w:t>, goo</w:t>
        </w:r>
      </w:ins>
      <w:ins w:id="5" w:author="Anees Ahmed Mohamed" w:date="2022-05-27T22:15:00Z">
        <w:r w:rsidR="009906EA">
          <w:rPr>
            <w:color w:val="000000"/>
            <w:sz w:val="28"/>
            <w:szCs w:val="28"/>
          </w:rPr>
          <w:t>g</w:t>
        </w:r>
      </w:ins>
      <w:ins w:id="6" w:author="Anees Ahmed Mohamed" w:date="2022-05-27T10:21:00Z">
        <w:r>
          <w:rPr>
            <w:color w:val="000000"/>
            <w:sz w:val="28"/>
            <w:szCs w:val="28"/>
          </w:rPr>
          <w:t xml:space="preserve">le </w:t>
        </w:r>
        <w:proofErr w:type="spellStart"/>
        <w:r>
          <w:rPr>
            <w:color w:val="000000"/>
            <w:sz w:val="28"/>
            <w:szCs w:val="28"/>
          </w:rPr>
          <w:t>etc</w:t>
        </w:r>
        <w:proofErr w:type="spellEnd"/>
        <w:r>
          <w:rPr>
            <w:color w:val="000000"/>
            <w:sz w:val="28"/>
            <w:szCs w:val="28"/>
          </w:rPr>
          <w:t>), password reset, 2FA</w:t>
        </w:r>
      </w:ins>
      <w:ins w:id="7" w:author="Anees Ahmed Mohamed" w:date="2022-05-27T10:30:00Z">
        <w:r w:rsidR="002E2F1B">
          <w:rPr>
            <w:color w:val="000000"/>
            <w:sz w:val="28"/>
            <w:szCs w:val="28"/>
          </w:rPr>
          <w:t>, email confirmation, phone number verification</w:t>
        </w:r>
      </w:ins>
      <w:ins w:id="8" w:author="user" w:date="2022-05-27T23:52:00Z">
        <w:r w:rsidR="006502C9">
          <w:rPr>
            <w:color w:val="000000"/>
            <w:sz w:val="28"/>
            <w:szCs w:val="28"/>
          </w:rPr>
          <w:t xml:space="preserve"> </w:t>
        </w:r>
        <w:r w:rsidR="006502C9" w:rsidRPr="00917FDE">
          <w:rPr>
            <w:color w:val="FF0000"/>
            <w:sz w:val="28"/>
            <w:szCs w:val="28"/>
          </w:rPr>
          <w:t xml:space="preserve">(1. will you send phone </w:t>
        </w:r>
        <w:proofErr w:type="spellStart"/>
        <w:r w:rsidR="006502C9" w:rsidRPr="00917FDE">
          <w:rPr>
            <w:color w:val="FF0000"/>
            <w:sz w:val="28"/>
            <w:szCs w:val="28"/>
          </w:rPr>
          <w:t>otp</w:t>
        </w:r>
        <w:proofErr w:type="spellEnd"/>
        <w:r w:rsidR="006502C9" w:rsidRPr="00917FDE">
          <w:rPr>
            <w:color w:val="FF0000"/>
            <w:sz w:val="28"/>
            <w:szCs w:val="28"/>
          </w:rPr>
          <w:t xml:space="preserve"> when they will do </w:t>
        </w:r>
        <w:proofErr w:type="gramStart"/>
        <w:r w:rsidR="006502C9" w:rsidRPr="00917FDE">
          <w:rPr>
            <w:color w:val="FF0000"/>
            <w:sz w:val="28"/>
            <w:szCs w:val="28"/>
          </w:rPr>
          <w:t>registration ?</w:t>
        </w:r>
        <w:proofErr w:type="gramEnd"/>
        <w:r w:rsidR="006502C9" w:rsidRPr="00917FDE">
          <w:rPr>
            <w:color w:val="FF0000"/>
            <w:sz w:val="28"/>
            <w:szCs w:val="28"/>
          </w:rPr>
          <w:t xml:space="preserve"> or do you want only mail </w:t>
        </w:r>
        <w:proofErr w:type="spellStart"/>
        <w:r w:rsidR="006502C9" w:rsidRPr="00917FDE">
          <w:rPr>
            <w:color w:val="FF0000"/>
            <w:sz w:val="28"/>
            <w:szCs w:val="28"/>
          </w:rPr>
          <w:t>varification</w:t>
        </w:r>
        <w:proofErr w:type="spellEnd"/>
        <w:r w:rsidR="006502C9" w:rsidRPr="00917FDE">
          <w:rPr>
            <w:color w:val="FF0000"/>
            <w:sz w:val="28"/>
            <w:szCs w:val="28"/>
          </w:rPr>
          <w:t xml:space="preserve"> ?)</w:t>
        </w:r>
      </w:ins>
      <w:ins w:id="9" w:author="Anees Ahmed Mohamed" w:date="2022-05-27T22:15:00Z">
        <w:r w:rsidR="009906EA">
          <w:rPr>
            <w:color w:val="FF0000"/>
            <w:sz w:val="28"/>
            <w:szCs w:val="28"/>
          </w:rPr>
          <w:t xml:space="preserve"> – email for the usual user</w:t>
        </w:r>
      </w:ins>
      <w:ins w:id="10" w:author="Anees Ahmed Mohamed" w:date="2022-05-27T22:16:00Z">
        <w:r w:rsidR="009906EA">
          <w:rPr>
            <w:color w:val="FF0000"/>
            <w:sz w:val="28"/>
            <w:szCs w:val="28"/>
          </w:rPr>
          <w:t>/seller</w:t>
        </w:r>
      </w:ins>
      <w:ins w:id="11" w:author="Anees Ahmed Mohamed" w:date="2022-05-27T22:15:00Z">
        <w:r w:rsidR="009906EA">
          <w:rPr>
            <w:color w:val="FF0000"/>
            <w:sz w:val="28"/>
            <w:szCs w:val="28"/>
          </w:rPr>
          <w:t xml:space="preserve"> registration, whenever entering the phone </w:t>
        </w:r>
      </w:ins>
      <w:ins w:id="12" w:author="Anees Ahmed Mohamed" w:date="2022-05-28T07:56:00Z">
        <w:r w:rsidR="00C8374A">
          <w:rPr>
            <w:color w:val="FF0000"/>
            <w:sz w:val="28"/>
            <w:szCs w:val="28"/>
          </w:rPr>
          <w:t>number</w:t>
        </w:r>
      </w:ins>
      <w:ins w:id="13" w:author="Anees Ahmed" w:date="2022-06-02T06:52:00Z">
        <w:r w:rsidR="00654CFF">
          <w:rPr>
            <w:color w:val="FF0000"/>
            <w:sz w:val="28"/>
            <w:szCs w:val="28"/>
          </w:rPr>
          <w:t xml:space="preserve"> </w:t>
        </w:r>
      </w:ins>
      <w:ins w:id="14" w:author="Anees Ahmed Mohamed" w:date="2022-05-27T22:15:00Z">
        <w:r w:rsidR="009906EA">
          <w:rPr>
            <w:color w:val="FF0000"/>
            <w:sz w:val="28"/>
            <w:szCs w:val="28"/>
          </w:rPr>
          <w:t>we have to verify</w:t>
        </w:r>
      </w:ins>
      <w:ins w:id="15" w:author="Anees Ahmed Mohamed" w:date="2022-05-28T07:56:00Z">
        <w:r w:rsidR="00C8374A">
          <w:rPr>
            <w:color w:val="FF0000"/>
            <w:sz w:val="28"/>
            <w:szCs w:val="28"/>
          </w:rPr>
          <w:t xml:space="preserve"> </w:t>
        </w:r>
      </w:ins>
      <w:ins w:id="16" w:author="Anees Ahmed Mohamed" w:date="2022-05-27T22:16:00Z">
        <w:r w:rsidR="009906EA">
          <w:rPr>
            <w:color w:val="FF0000"/>
            <w:sz w:val="28"/>
            <w:szCs w:val="28"/>
          </w:rPr>
          <w:t xml:space="preserve"> by OTP.</w:t>
        </w:r>
      </w:ins>
      <w:ins w:id="17" w:author="user" w:date="2022-06-07T23:02:00Z">
        <w:r w:rsidR="00360A84">
          <w:rPr>
            <w:color w:val="FF0000"/>
            <w:sz w:val="28"/>
            <w:szCs w:val="28"/>
          </w:rPr>
          <w:t xml:space="preserve"> (Okay, I will send </w:t>
        </w:r>
        <w:proofErr w:type="spellStart"/>
        <w:r w:rsidR="00360A84">
          <w:rPr>
            <w:color w:val="FF0000"/>
            <w:sz w:val="28"/>
            <w:szCs w:val="28"/>
          </w:rPr>
          <w:t>otp</w:t>
        </w:r>
        <w:proofErr w:type="spellEnd"/>
        <w:r w:rsidR="00360A84">
          <w:rPr>
            <w:color w:val="FF0000"/>
            <w:sz w:val="28"/>
            <w:szCs w:val="28"/>
          </w:rPr>
          <w:t>)</w:t>
        </w:r>
      </w:ins>
    </w:p>
    <w:p w14:paraId="2A0C3553" w14:textId="77777777" w:rsidR="00F67906" w:rsidRDefault="00F67906">
      <w:pPr>
        <w:pBdr>
          <w:top w:val="nil"/>
          <w:left w:val="nil"/>
          <w:bottom w:val="nil"/>
          <w:right w:val="nil"/>
          <w:between w:val="nil"/>
        </w:pBdr>
        <w:spacing w:after="0" w:line="240" w:lineRule="auto"/>
        <w:rPr>
          <w:color w:val="000000"/>
          <w:sz w:val="28"/>
          <w:szCs w:val="28"/>
        </w:rPr>
      </w:pPr>
    </w:p>
    <w:p w14:paraId="6996E414" w14:textId="77777777" w:rsidR="005160AF" w:rsidRDefault="0036242A">
      <w:pPr>
        <w:pBdr>
          <w:top w:val="nil"/>
          <w:left w:val="nil"/>
          <w:bottom w:val="nil"/>
          <w:right w:val="nil"/>
          <w:between w:val="nil"/>
        </w:pBdr>
        <w:spacing w:after="0" w:line="240" w:lineRule="auto"/>
        <w:rPr>
          <w:b/>
          <w:color w:val="000000"/>
          <w:sz w:val="24"/>
          <w:szCs w:val="24"/>
          <w:u w:val="single"/>
        </w:rPr>
      </w:pPr>
      <w:r>
        <w:rPr>
          <w:b/>
          <w:color w:val="000000"/>
          <w:sz w:val="24"/>
          <w:szCs w:val="24"/>
          <w:u w:val="single"/>
        </w:rPr>
        <w:t>Header Pages:</w:t>
      </w:r>
    </w:p>
    <w:p w14:paraId="5CB8D4D1" w14:textId="77777777" w:rsidR="005160AF" w:rsidRDefault="005160AF">
      <w:pPr>
        <w:pBdr>
          <w:top w:val="nil"/>
          <w:left w:val="nil"/>
          <w:bottom w:val="nil"/>
          <w:right w:val="nil"/>
          <w:between w:val="nil"/>
        </w:pBdr>
        <w:spacing w:after="0" w:line="240" w:lineRule="auto"/>
        <w:rPr>
          <w:b/>
          <w:color w:val="000000"/>
          <w:sz w:val="24"/>
          <w:szCs w:val="24"/>
          <w:u w:val="single"/>
        </w:rPr>
      </w:pPr>
    </w:p>
    <w:p w14:paraId="39C931F0" w14:textId="77777777" w:rsidR="005160AF" w:rsidRDefault="0036242A">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Home </w:t>
      </w:r>
    </w:p>
    <w:p w14:paraId="768DA01F" w14:textId="5330097E" w:rsidR="005160AF" w:rsidRDefault="0036242A">
      <w:pPr>
        <w:numPr>
          <w:ilvl w:val="0"/>
          <w:numId w:val="4"/>
        </w:numPr>
        <w:pBdr>
          <w:top w:val="nil"/>
          <w:left w:val="nil"/>
          <w:bottom w:val="nil"/>
          <w:right w:val="nil"/>
          <w:between w:val="nil"/>
        </w:pBdr>
        <w:spacing w:after="0" w:line="240" w:lineRule="auto"/>
        <w:rPr>
          <w:ins w:id="18" w:author="Anees Ahmed" w:date="2022-06-02T06:52:00Z"/>
          <w:color w:val="000000"/>
          <w:sz w:val="24"/>
          <w:szCs w:val="24"/>
        </w:rPr>
      </w:pPr>
      <w:r>
        <w:rPr>
          <w:color w:val="000000"/>
          <w:sz w:val="24"/>
          <w:szCs w:val="24"/>
        </w:rPr>
        <w:t>Search</w:t>
      </w:r>
    </w:p>
    <w:p w14:paraId="74E91717" w14:textId="4A834F2F" w:rsidR="00654CFF" w:rsidRDefault="00654CFF">
      <w:pPr>
        <w:numPr>
          <w:ilvl w:val="0"/>
          <w:numId w:val="4"/>
        </w:numPr>
        <w:pBdr>
          <w:top w:val="nil"/>
          <w:left w:val="nil"/>
          <w:bottom w:val="nil"/>
          <w:right w:val="nil"/>
          <w:between w:val="nil"/>
        </w:pBdr>
        <w:spacing w:after="0" w:line="240" w:lineRule="auto"/>
        <w:rPr>
          <w:color w:val="000000"/>
          <w:sz w:val="24"/>
          <w:szCs w:val="24"/>
        </w:rPr>
      </w:pPr>
      <w:ins w:id="19" w:author="Anees Ahmed" w:date="2022-06-02T06:52:00Z">
        <w:r>
          <w:rPr>
            <w:color w:val="000000"/>
            <w:sz w:val="24"/>
            <w:szCs w:val="24"/>
          </w:rPr>
          <w:t>Advance se</w:t>
        </w:r>
      </w:ins>
      <w:ins w:id="20" w:author="Anees Ahmed" w:date="2022-06-02T12:45:00Z">
        <w:r w:rsidR="00917FDE">
          <w:rPr>
            <w:color w:val="000000"/>
            <w:sz w:val="24"/>
            <w:szCs w:val="24"/>
          </w:rPr>
          <w:t>a</w:t>
        </w:r>
      </w:ins>
      <w:ins w:id="21" w:author="Anees Ahmed" w:date="2022-06-02T06:52:00Z">
        <w:r>
          <w:rPr>
            <w:color w:val="000000"/>
            <w:sz w:val="24"/>
            <w:szCs w:val="24"/>
          </w:rPr>
          <w:t>rch</w:t>
        </w:r>
      </w:ins>
      <w:ins w:id="22" w:author="Anees Ahmed" w:date="2022-06-06T07:05:00Z">
        <w:r w:rsidR="00F811DF">
          <w:rPr>
            <w:color w:val="000000"/>
            <w:sz w:val="24"/>
            <w:szCs w:val="24"/>
          </w:rPr>
          <w:t>?</w:t>
        </w:r>
      </w:ins>
    </w:p>
    <w:p w14:paraId="3244C098" w14:textId="77777777" w:rsidR="005160AF" w:rsidRDefault="0036242A">
      <w:pPr>
        <w:numPr>
          <w:ilvl w:val="0"/>
          <w:numId w:val="4"/>
        </w:numPr>
        <w:pBdr>
          <w:top w:val="nil"/>
          <w:left w:val="nil"/>
          <w:bottom w:val="nil"/>
          <w:right w:val="nil"/>
          <w:between w:val="nil"/>
        </w:pBdr>
        <w:spacing w:after="0" w:line="240" w:lineRule="auto"/>
        <w:rPr>
          <w:color w:val="000000"/>
          <w:sz w:val="24"/>
          <w:szCs w:val="24"/>
        </w:rPr>
      </w:pPr>
      <w:r>
        <w:rPr>
          <w:sz w:val="24"/>
          <w:szCs w:val="24"/>
        </w:rPr>
        <w:t>All Ads</w:t>
      </w:r>
    </w:p>
    <w:p w14:paraId="129D6076" w14:textId="77777777" w:rsidR="005160AF" w:rsidRDefault="0036242A">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Contact</w:t>
      </w:r>
    </w:p>
    <w:p w14:paraId="3A8A4F28" w14:textId="77777777" w:rsidR="005160AF" w:rsidRDefault="0036242A">
      <w:pPr>
        <w:numPr>
          <w:ilvl w:val="0"/>
          <w:numId w:val="4"/>
        </w:numPr>
        <w:pBdr>
          <w:top w:val="nil"/>
          <w:left w:val="nil"/>
          <w:bottom w:val="nil"/>
          <w:right w:val="nil"/>
          <w:between w:val="nil"/>
        </w:pBdr>
        <w:spacing w:after="0" w:line="240" w:lineRule="auto"/>
        <w:rPr>
          <w:color w:val="000000"/>
          <w:sz w:val="24"/>
          <w:szCs w:val="24"/>
        </w:rPr>
      </w:pPr>
      <w:r>
        <w:rPr>
          <w:sz w:val="24"/>
          <w:szCs w:val="24"/>
        </w:rPr>
        <w:t>Sign/Signup</w:t>
      </w:r>
      <w:r>
        <w:rPr>
          <w:color w:val="000000"/>
          <w:sz w:val="24"/>
          <w:szCs w:val="24"/>
        </w:rPr>
        <w:t xml:space="preserve"> </w:t>
      </w:r>
    </w:p>
    <w:p w14:paraId="670B8586" w14:textId="77777777" w:rsidR="005160AF" w:rsidRDefault="0036242A">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About Us </w:t>
      </w:r>
    </w:p>
    <w:p w14:paraId="400E5745" w14:textId="77777777" w:rsidR="005160AF" w:rsidRDefault="005160AF">
      <w:pPr>
        <w:pBdr>
          <w:top w:val="nil"/>
          <w:left w:val="nil"/>
          <w:bottom w:val="nil"/>
          <w:right w:val="nil"/>
          <w:between w:val="nil"/>
        </w:pBdr>
        <w:spacing w:after="0" w:line="240" w:lineRule="auto"/>
        <w:rPr>
          <w:color w:val="000000"/>
        </w:rPr>
      </w:pPr>
    </w:p>
    <w:p w14:paraId="0136D9FF" w14:textId="77777777" w:rsidR="005160AF" w:rsidRDefault="0036242A">
      <w:pPr>
        <w:pBdr>
          <w:top w:val="nil"/>
          <w:left w:val="nil"/>
          <w:bottom w:val="nil"/>
          <w:right w:val="nil"/>
          <w:between w:val="nil"/>
        </w:pBdr>
        <w:spacing w:after="0" w:line="240" w:lineRule="auto"/>
        <w:rPr>
          <w:b/>
          <w:color w:val="000000"/>
          <w:sz w:val="24"/>
          <w:szCs w:val="24"/>
          <w:u w:val="single"/>
        </w:rPr>
      </w:pPr>
      <w:r>
        <w:rPr>
          <w:b/>
          <w:color w:val="000000"/>
          <w:sz w:val="24"/>
          <w:szCs w:val="24"/>
          <w:u w:val="single"/>
        </w:rPr>
        <w:t>Footer Pages:</w:t>
      </w:r>
    </w:p>
    <w:p w14:paraId="3055BCA4" w14:textId="77777777" w:rsidR="005160AF" w:rsidRDefault="005160AF">
      <w:pPr>
        <w:pBdr>
          <w:top w:val="nil"/>
          <w:left w:val="nil"/>
          <w:bottom w:val="nil"/>
          <w:right w:val="nil"/>
          <w:between w:val="nil"/>
        </w:pBdr>
        <w:spacing w:after="0" w:line="240" w:lineRule="auto"/>
        <w:rPr>
          <w:b/>
          <w:color w:val="000000"/>
          <w:sz w:val="24"/>
          <w:szCs w:val="24"/>
          <w:u w:val="single"/>
        </w:rPr>
      </w:pPr>
    </w:p>
    <w:p w14:paraId="6432B179" w14:textId="77777777" w:rsidR="005160AF" w:rsidRDefault="0036242A">
      <w:pPr>
        <w:numPr>
          <w:ilvl w:val="0"/>
          <w:numId w:val="8"/>
        </w:numPr>
        <w:pBdr>
          <w:top w:val="nil"/>
          <w:left w:val="nil"/>
          <w:bottom w:val="nil"/>
          <w:right w:val="nil"/>
          <w:between w:val="nil"/>
        </w:pBdr>
        <w:spacing w:after="0" w:line="240" w:lineRule="auto"/>
        <w:rPr>
          <w:color w:val="000000"/>
          <w:sz w:val="24"/>
          <w:szCs w:val="24"/>
        </w:rPr>
      </w:pPr>
      <w:r>
        <w:rPr>
          <w:color w:val="000000"/>
          <w:sz w:val="24"/>
          <w:szCs w:val="24"/>
        </w:rPr>
        <w:t xml:space="preserve">Contact Us </w:t>
      </w:r>
    </w:p>
    <w:p w14:paraId="07CF68C2" w14:textId="40317F9E" w:rsidR="005160AF" w:rsidRDefault="0036242A">
      <w:pPr>
        <w:numPr>
          <w:ilvl w:val="0"/>
          <w:numId w:val="8"/>
        </w:numPr>
        <w:pBdr>
          <w:top w:val="nil"/>
          <w:left w:val="nil"/>
          <w:bottom w:val="nil"/>
          <w:right w:val="nil"/>
          <w:between w:val="nil"/>
        </w:pBdr>
        <w:spacing w:after="0" w:line="240" w:lineRule="auto"/>
        <w:rPr>
          <w:ins w:id="23" w:author="Anees Ahmed Mohamed" w:date="2022-05-27T10:22:00Z"/>
          <w:color w:val="000000"/>
          <w:sz w:val="24"/>
          <w:szCs w:val="24"/>
        </w:rPr>
      </w:pPr>
      <w:r>
        <w:rPr>
          <w:color w:val="000000"/>
          <w:sz w:val="24"/>
          <w:szCs w:val="24"/>
        </w:rPr>
        <w:t xml:space="preserve">Sitemap </w:t>
      </w:r>
    </w:p>
    <w:p w14:paraId="45F9A2D2" w14:textId="1270960E" w:rsidR="00F67906" w:rsidRDefault="00F67906">
      <w:pPr>
        <w:numPr>
          <w:ilvl w:val="0"/>
          <w:numId w:val="8"/>
        </w:numPr>
        <w:pBdr>
          <w:top w:val="nil"/>
          <w:left w:val="nil"/>
          <w:bottom w:val="nil"/>
          <w:right w:val="nil"/>
          <w:between w:val="nil"/>
        </w:pBdr>
        <w:spacing w:after="0" w:line="240" w:lineRule="auto"/>
        <w:rPr>
          <w:ins w:id="24" w:author="Anees Ahmed Mohamed" w:date="2022-05-27T10:22:00Z"/>
          <w:color w:val="000000"/>
          <w:sz w:val="24"/>
          <w:szCs w:val="24"/>
        </w:rPr>
      </w:pPr>
      <w:commentRangeStart w:id="25"/>
      <w:commentRangeStart w:id="26"/>
      <w:ins w:id="27" w:author="Anees Ahmed Mohamed" w:date="2022-05-27T10:22:00Z">
        <w:r>
          <w:rPr>
            <w:color w:val="000000"/>
            <w:sz w:val="24"/>
            <w:szCs w:val="24"/>
          </w:rPr>
          <w:t>Membership</w:t>
        </w:r>
      </w:ins>
      <w:commentRangeEnd w:id="25"/>
      <w:ins w:id="28" w:author="Anees Ahmed Mohamed" w:date="2022-05-27T22:19:00Z">
        <w:r w:rsidR="003B0BA9">
          <w:rPr>
            <w:rStyle w:val="CommentReference"/>
          </w:rPr>
          <w:commentReference w:id="25"/>
        </w:r>
      </w:ins>
      <w:commentRangeEnd w:id="26"/>
      <w:r w:rsidR="003B1F0E">
        <w:rPr>
          <w:rStyle w:val="CommentReference"/>
        </w:rPr>
        <w:commentReference w:id="26"/>
      </w:r>
      <w:ins w:id="29" w:author="user" w:date="2022-05-30T19:59:00Z">
        <w:r w:rsidR="009940A3">
          <w:rPr>
            <w:color w:val="000000"/>
            <w:sz w:val="24"/>
            <w:szCs w:val="24"/>
          </w:rPr>
          <w:t xml:space="preserve"> </w:t>
        </w:r>
        <w:r w:rsidR="009940A3" w:rsidRPr="00917FDE">
          <w:rPr>
            <w:color w:val="BF8F00" w:themeColor="accent4" w:themeShade="BF"/>
            <w:sz w:val="24"/>
            <w:szCs w:val="24"/>
          </w:rPr>
          <w:t xml:space="preserve">(admin </w:t>
        </w:r>
        <w:proofErr w:type="gramStart"/>
        <w:r w:rsidR="009940A3" w:rsidRPr="00917FDE">
          <w:rPr>
            <w:color w:val="BF8F00" w:themeColor="accent4" w:themeShade="BF"/>
            <w:sz w:val="24"/>
            <w:szCs w:val="24"/>
          </w:rPr>
          <w:t>will</w:t>
        </w:r>
        <w:proofErr w:type="gramEnd"/>
        <w:r w:rsidR="009940A3" w:rsidRPr="00917FDE">
          <w:rPr>
            <w:color w:val="BF8F00" w:themeColor="accent4" w:themeShade="BF"/>
            <w:sz w:val="24"/>
            <w:szCs w:val="24"/>
          </w:rPr>
          <w:t xml:space="preserve"> able to create different package so that </w:t>
        </w:r>
      </w:ins>
      <w:ins w:id="30" w:author="user" w:date="2022-05-30T20:00:00Z">
        <w:r w:rsidR="009940A3" w:rsidRPr="00917FDE">
          <w:rPr>
            <w:color w:val="BF8F00" w:themeColor="accent4" w:themeShade="BF"/>
            <w:sz w:val="24"/>
            <w:szCs w:val="24"/>
          </w:rPr>
          <w:t xml:space="preserve">dealer/business user can do registration under </w:t>
        </w:r>
        <w:proofErr w:type="spellStart"/>
        <w:r w:rsidR="009940A3" w:rsidRPr="00917FDE">
          <w:rPr>
            <w:color w:val="BF8F00" w:themeColor="accent4" w:themeShade="BF"/>
            <w:sz w:val="24"/>
            <w:szCs w:val="24"/>
          </w:rPr>
          <w:t>pac</w:t>
        </w:r>
        <w:del w:id="31" w:author="Anees Ahmed" w:date="2022-06-02T06:53:00Z">
          <w:r w:rsidR="009940A3" w:rsidRPr="00917FDE" w:rsidDel="00654CFF">
            <w:rPr>
              <w:color w:val="BF8F00" w:themeColor="accent4" w:themeShade="BF"/>
              <w:sz w:val="24"/>
              <w:szCs w:val="24"/>
            </w:rPr>
            <w:delText>a</w:delText>
          </w:r>
        </w:del>
        <w:r w:rsidR="009940A3" w:rsidRPr="00917FDE">
          <w:rPr>
            <w:color w:val="BF8F00" w:themeColor="accent4" w:themeShade="BF"/>
            <w:sz w:val="24"/>
            <w:szCs w:val="24"/>
          </w:rPr>
          <w:t>kge</w:t>
        </w:r>
      </w:ins>
      <w:proofErr w:type="spellEnd"/>
      <w:ins w:id="32" w:author="user" w:date="2022-05-30T19:59:00Z">
        <w:r w:rsidR="009940A3" w:rsidRPr="00917FDE">
          <w:rPr>
            <w:color w:val="BF8F00" w:themeColor="accent4" w:themeShade="BF"/>
            <w:sz w:val="24"/>
            <w:szCs w:val="24"/>
          </w:rPr>
          <w:t>)</w:t>
        </w:r>
      </w:ins>
      <w:ins w:id="33" w:author="user" w:date="2022-06-07T23:02:00Z">
        <w:r w:rsidR="00360A84">
          <w:rPr>
            <w:color w:val="BF8F00" w:themeColor="accent4" w:themeShade="BF"/>
            <w:sz w:val="24"/>
            <w:szCs w:val="24"/>
          </w:rPr>
          <w:t xml:space="preserve"> </w:t>
        </w:r>
        <w:r w:rsidR="00360A84" w:rsidRPr="00360A84">
          <w:rPr>
            <w:b/>
            <w:bCs/>
            <w:color w:val="FFC000"/>
            <w:sz w:val="24"/>
            <w:szCs w:val="24"/>
            <w:rPrChange w:id="34" w:author="user" w:date="2022-06-07T23:02:00Z">
              <w:rPr>
                <w:color w:val="BF8F00" w:themeColor="accent4" w:themeShade="BF"/>
                <w:sz w:val="24"/>
                <w:szCs w:val="24"/>
              </w:rPr>
            </w:rPrChange>
          </w:rPr>
          <w:t>(YES)</w:t>
        </w:r>
      </w:ins>
    </w:p>
    <w:p w14:paraId="78DDC67E" w14:textId="59208676" w:rsidR="00F67906" w:rsidRPr="00917FDE" w:rsidRDefault="00F67906">
      <w:pPr>
        <w:numPr>
          <w:ilvl w:val="0"/>
          <w:numId w:val="8"/>
        </w:numPr>
        <w:pBdr>
          <w:top w:val="nil"/>
          <w:left w:val="nil"/>
          <w:bottom w:val="nil"/>
          <w:right w:val="nil"/>
          <w:between w:val="nil"/>
        </w:pBdr>
        <w:spacing w:after="0" w:line="240" w:lineRule="auto"/>
        <w:rPr>
          <w:color w:val="70AD47" w:themeColor="accent6"/>
          <w:sz w:val="24"/>
          <w:szCs w:val="24"/>
        </w:rPr>
      </w:pPr>
      <w:ins w:id="35" w:author="Anees Ahmed Mohamed" w:date="2022-05-27T10:22:00Z">
        <w:r>
          <w:rPr>
            <w:color w:val="000000"/>
            <w:sz w:val="24"/>
            <w:szCs w:val="24"/>
          </w:rPr>
          <w:t>Banner ads, promotions</w:t>
        </w:r>
      </w:ins>
      <w:ins w:id="36" w:author="Anees Ahmed Mohamed" w:date="2022-05-27T10:29:00Z">
        <w:r w:rsidR="002E2F1B">
          <w:rPr>
            <w:color w:val="000000"/>
            <w:sz w:val="24"/>
            <w:szCs w:val="24"/>
          </w:rPr>
          <w:t xml:space="preserve"> (third party advertisement)</w:t>
        </w:r>
      </w:ins>
      <w:ins w:id="37" w:author="user" w:date="2022-05-27T23:53:00Z">
        <w:r w:rsidR="00506885">
          <w:rPr>
            <w:color w:val="000000"/>
            <w:sz w:val="24"/>
            <w:szCs w:val="24"/>
          </w:rPr>
          <w:t xml:space="preserve"> </w:t>
        </w:r>
        <w:r w:rsidR="00506885" w:rsidRPr="00917FDE">
          <w:rPr>
            <w:color w:val="70AD47" w:themeColor="accent6"/>
            <w:sz w:val="24"/>
            <w:szCs w:val="24"/>
          </w:rPr>
          <w:t xml:space="preserve">okay, I will give </w:t>
        </w:r>
        <w:proofErr w:type="gramStart"/>
        <w:r w:rsidR="00506885" w:rsidRPr="00917FDE">
          <w:rPr>
            <w:color w:val="70AD47" w:themeColor="accent6"/>
            <w:sz w:val="24"/>
            <w:szCs w:val="24"/>
          </w:rPr>
          <w:t>this features</w:t>
        </w:r>
        <w:proofErr w:type="gramEnd"/>
        <w:r w:rsidR="00506885" w:rsidRPr="00917FDE">
          <w:rPr>
            <w:color w:val="70AD47" w:themeColor="accent6"/>
            <w:sz w:val="24"/>
            <w:szCs w:val="24"/>
          </w:rPr>
          <w:t xml:space="preserve"> to add banner ads or 3rd party ads</w:t>
        </w:r>
      </w:ins>
    </w:p>
    <w:p w14:paraId="3AF28496" w14:textId="77777777" w:rsidR="005160AF" w:rsidRDefault="0036242A">
      <w:pPr>
        <w:numPr>
          <w:ilvl w:val="0"/>
          <w:numId w:val="8"/>
        </w:numPr>
        <w:pBdr>
          <w:top w:val="nil"/>
          <w:left w:val="nil"/>
          <w:bottom w:val="nil"/>
          <w:right w:val="nil"/>
          <w:between w:val="nil"/>
        </w:pBdr>
        <w:spacing w:after="0" w:line="240" w:lineRule="auto"/>
        <w:rPr>
          <w:color w:val="000000"/>
          <w:sz w:val="24"/>
          <w:szCs w:val="24"/>
        </w:rPr>
      </w:pPr>
      <w:r>
        <w:rPr>
          <w:color w:val="000000"/>
          <w:sz w:val="24"/>
          <w:szCs w:val="24"/>
        </w:rPr>
        <w:t xml:space="preserve">Terms and Conditions </w:t>
      </w:r>
    </w:p>
    <w:p w14:paraId="04D54B7B" w14:textId="77777777" w:rsidR="005160AF" w:rsidRDefault="0036242A">
      <w:pPr>
        <w:numPr>
          <w:ilvl w:val="0"/>
          <w:numId w:val="8"/>
        </w:numPr>
        <w:pBdr>
          <w:top w:val="nil"/>
          <w:left w:val="nil"/>
          <w:bottom w:val="nil"/>
          <w:right w:val="nil"/>
          <w:between w:val="nil"/>
        </w:pBdr>
        <w:spacing w:after="0" w:line="240" w:lineRule="auto"/>
        <w:rPr>
          <w:color w:val="000000"/>
          <w:sz w:val="24"/>
          <w:szCs w:val="24"/>
        </w:rPr>
      </w:pPr>
      <w:r>
        <w:rPr>
          <w:color w:val="000000"/>
          <w:sz w:val="24"/>
          <w:szCs w:val="24"/>
        </w:rPr>
        <w:t xml:space="preserve">Privacy Policy </w:t>
      </w:r>
    </w:p>
    <w:p w14:paraId="05BD711F" w14:textId="77777777" w:rsidR="005160AF" w:rsidRDefault="0036242A">
      <w:pPr>
        <w:numPr>
          <w:ilvl w:val="0"/>
          <w:numId w:val="8"/>
        </w:numPr>
        <w:pBdr>
          <w:top w:val="nil"/>
          <w:left w:val="nil"/>
          <w:bottom w:val="nil"/>
          <w:right w:val="nil"/>
          <w:between w:val="nil"/>
        </w:pBdr>
        <w:spacing w:after="0" w:line="240" w:lineRule="auto"/>
        <w:rPr>
          <w:color w:val="000000"/>
          <w:sz w:val="24"/>
          <w:szCs w:val="24"/>
        </w:rPr>
      </w:pPr>
      <w:r>
        <w:rPr>
          <w:color w:val="000000"/>
          <w:sz w:val="24"/>
          <w:szCs w:val="24"/>
        </w:rPr>
        <w:t xml:space="preserve">FAQ </w:t>
      </w:r>
    </w:p>
    <w:p w14:paraId="7878D65D" w14:textId="077DAE31" w:rsidR="00AA7F14" w:rsidRPr="00AA7F14" w:rsidRDefault="00704738" w:rsidP="00AA7F14">
      <w:pPr>
        <w:numPr>
          <w:ilvl w:val="0"/>
          <w:numId w:val="8"/>
        </w:numPr>
        <w:pBdr>
          <w:top w:val="nil"/>
          <w:left w:val="nil"/>
          <w:bottom w:val="nil"/>
          <w:right w:val="nil"/>
          <w:between w:val="nil"/>
        </w:pBdr>
        <w:spacing w:after="0" w:line="240" w:lineRule="auto"/>
        <w:rPr>
          <w:ins w:id="38" w:author="Anees Ahmed Mohamed" w:date="2022-05-27T13:11:00Z"/>
          <w:color w:val="000000"/>
          <w:sz w:val="24"/>
          <w:szCs w:val="24"/>
        </w:rPr>
      </w:pPr>
      <w:commentRangeStart w:id="39"/>
      <w:commentRangeStart w:id="40"/>
      <w:ins w:id="41" w:author="Anees Ahmed Mohamed" w:date="2022-05-27T13:12:00Z">
        <w:r w:rsidRPr="00AA7F14">
          <w:rPr>
            <w:color w:val="000000"/>
            <w:sz w:val="24"/>
            <w:szCs w:val="24"/>
          </w:rPr>
          <w:t>How to post an ad</w:t>
        </w:r>
      </w:ins>
      <w:ins w:id="42" w:author="user" w:date="2022-05-30T20:00:00Z">
        <w:r w:rsidR="009940A3">
          <w:rPr>
            <w:color w:val="000000"/>
            <w:sz w:val="24"/>
            <w:szCs w:val="24"/>
          </w:rPr>
          <w:t xml:space="preserve"> </w:t>
        </w:r>
        <w:r w:rsidR="009940A3" w:rsidRPr="00917FDE">
          <w:rPr>
            <w:color w:val="BF8F00" w:themeColor="accent4" w:themeShade="BF"/>
            <w:sz w:val="24"/>
            <w:szCs w:val="24"/>
          </w:rPr>
          <w:t>(I will add this page)</w:t>
        </w:r>
      </w:ins>
      <w:ins w:id="43" w:author="user" w:date="2022-06-07T23:03:00Z">
        <w:r w:rsidR="00AC5318">
          <w:rPr>
            <w:color w:val="BF8F00" w:themeColor="accent4" w:themeShade="BF"/>
            <w:sz w:val="24"/>
            <w:szCs w:val="24"/>
          </w:rPr>
          <w:t xml:space="preserve"> Yes</w:t>
        </w:r>
      </w:ins>
    </w:p>
    <w:p w14:paraId="4EC4AB84" w14:textId="04A50533" w:rsidR="00AA7F14" w:rsidRPr="00AA7F14" w:rsidRDefault="00704738" w:rsidP="00AA7F14">
      <w:pPr>
        <w:numPr>
          <w:ilvl w:val="0"/>
          <w:numId w:val="8"/>
        </w:numPr>
        <w:pBdr>
          <w:top w:val="nil"/>
          <w:left w:val="nil"/>
          <w:bottom w:val="nil"/>
          <w:right w:val="nil"/>
          <w:between w:val="nil"/>
        </w:pBdr>
        <w:spacing w:after="0" w:line="240" w:lineRule="auto"/>
        <w:rPr>
          <w:ins w:id="44" w:author="Anees Ahmed Mohamed" w:date="2022-05-27T13:11:00Z"/>
          <w:color w:val="000000"/>
          <w:sz w:val="24"/>
          <w:szCs w:val="24"/>
        </w:rPr>
      </w:pPr>
      <w:ins w:id="45" w:author="Anees Ahmed Mohamed" w:date="2022-05-27T13:12:00Z">
        <w:r w:rsidRPr="00AA7F14">
          <w:rPr>
            <w:color w:val="000000"/>
            <w:sz w:val="24"/>
            <w:szCs w:val="24"/>
          </w:rPr>
          <w:t>How to sell fast</w:t>
        </w:r>
      </w:ins>
      <w:commentRangeEnd w:id="39"/>
      <w:ins w:id="46" w:author="Anees Ahmed Mohamed" w:date="2022-05-27T22:20:00Z">
        <w:r w:rsidR="003B0BA9">
          <w:rPr>
            <w:rStyle w:val="CommentReference"/>
          </w:rPr>
          <w:commentReference w:id="39"/>
        </w:r>
      </w:ins>
      <w:commentRangeEnd w:id="40"/>
      <w:r w:rsidR="003B1F0E">
        <w:rPr>
          <w:rStyle w:val="CommentReference"/>
        </w:rPr>
        <w:commentReference w:id="40"/>
      </w:r>
      <w:ins w:id="47" w:author="user" w:date="2022-05-30T20:00:00Z">
        <w:r w:rsidR="009940A3">
          <w:rPr>
            <w:color w:val="000000"/>
            <w:sz w:val="24"/>
            <w:szCs w:val="24"/>
          </w:rPr>
          <w:t xml:space="preserve"> </w:t>
        </w:r>
        <w:r w:rsidR="009940A3" w:rsidRPr="00917FDE">
          <w:rPr>
            <w:color w:val="BF8F00" w:themeColor="accent4" w:themeShade="BF"/>
            <w:sz w:val="24"/>
            <w:szCs w:val="24"/>
          </w:rPr>
          <w:t>(I will add this page also)</w:t>
        </w:r>
      </w:ins>
      <w:ins w:id="48" w:author="user" w:date="2022-06-07T23:03:00Z">
        <w:r w:rsidR="00AC5318">
          <w:rPr>
            <w:color w:val="BF8F00" w:themeColor="accent4" w:themeShade="BF"/>
            <w:sz w:val="24"/>
            <w:szCs w:val="24"/>
          </w:rPr>
          <w:t xml:space="preserve"> Yes</w:t>
        </w:r>
      </w:ins>
    </w:p>
    <w:p w14:paraId="6C6A0ADE" w14:textId="2BE4FCA5" w:rsidR="00AA7F14" w:rsidRPr="00AA7F14" w:rsidRDefault="00704738" w:rsidP="00AA7F14">
      <w:pPr>
        <w:numPr>
          <w:ilvl w:val="0"/>
          <w:numId w:val="8"/>
        </w:numPr>
        <w:pBdr>
          <w:top w:val="nil"/>
          <w:left w:val="nil"/>
          <w:bottom w:val="nil"/>
          <w:right w:val="nil"/>
          <w:between w:val="nil"/>
        </w:pBdr>
        <w:spacing w:after="0" w:line="240" w:lineRule="auto"/>
        <w:rPr>
          <w:ins w:id="49" w:author="Anees Ahmed Mohamed" w:date="2022-05-27T13:11:00Z"/>
          <w:color w:val="000000"/>
          <w:sz w:val="24"/>
          <w:szCs w:val="24"/>
        </w:rPr>
      </w:pPr>
      <w:ins w:id="50" w:author="Anees Ahmed Mohamed" w:date="2022-05-27T13:13:00Z">
        <w:r w:rsidRPr="00AA7F14">
          <w:rPr>
            <w:color w:val="000000"/>
            <w:sz w:val="24"/>
            <w:szCs w:val="24"/>
          </w:rPr>
          <w:t xml:space="preserve">Promote Your </w:t>
        </w:r>
        <w:proofErr w:type="gramStart"/>
        <w:r w:rsidRPr="00AA7F14">
          <w:rPr>
            <w:color w:val="000000"/>
            <w:sz w:val="24"/>
            <w:szCs w:val="24"/>
          </w:rPr>
          <w:t>Ad</w:t>
        </w:r>
      </w:ins>
      <w:ins w:id="51" w:author="user" w:date="2022-05-27T23:53:00Z">
        <w:r w:rsidR="00E0338B">
          <w:rPr>
            <w:color w:val="000000"/>
            <w:sz w:val="24"/>
            <w:szCs w:val="24"/>
          </w:rPr>
          <w:t xml:space="preserve"> </w:t>
        </w:r>
        <w:r w:rsidR="00E0338B" w:rsidRPr="00E0338B">
          <w:rPr>
            <w:color w:val="000000"/>
            <w:sz w:val="24"/>
            <w:szCs w:val="24"/>
          </w:rPr>
          <w:t xml:space="preserve"> </w:t>
        </w:r>
        <w:r w:rsidR="00E0338B" w:rsidRPr="00917FDE">
          <w:rPr>
            <w:color w:val="FF0000"/>
            <w:sz w:val="24"/>
            <w:szCs w:val="24"/>
          </w:rPr>
          <w:t>yeah</w:t>
        </w:r>
        <w:proofErr w:type="gramEnd"/>
        <w:r w:rsidR="00E0338B" w:rsidRPr="00917FDE">
          <w:rPr>
            <w:color w:val="FF0000"/>
            <w:sz w:val="24"/>
            <w:szCs w:val="24"/>
          </w:rPr>
          <w:t>, I will give promote your ads option and will you charge to customer for promoting their ads ?</w:t>
        </w:r>
      </w:ins>
      <w:ins w:id="52" w:author="Anees Ahmed" w:date="2022-06-02T06:53:00Z">
        <w:r w:rsidR="00654CFF">
          <w:rPr>
            <w:color w:val="FF0000"/>
            <w:sz w:val="24"/>
            <w:szCs w:val="24"/>
          </w:rPr>
          <w:t xml:space="preserve"> yes, payment applicable for ad promotion</w:t>
        </w:r>
      </w:ins>
      <w:ins w:id="53" w:author="user" w:date="2022-06-07T23:03:00Z">
        <w:r w:rsidR="00AC5318">
          <w:rPr>
            <w:color w:val="FF0000"/>
            <w:sz w:val="24"/>
            <w:szCs w:val="24"/>
          </w:rPr>
          <w:t xml:space="preserve"> (Okay)</w:t>
        </w:r>
      </w:ins>
    </w:p>
    <w:p w14:paraId="4FA97805" w14:textId="77777777" w:rsidR="005160AF" w:rsidRDefault="005160AF">
      <w:pPr>
        <w:pBdr>
          <w:top w:val="nil"/>
          <w:left w:val="nil"/>
          <w:bottom w:val="nil"/>
          <w:right w:val="nil"/>
          <w:between w:val="nil"/>
        </w:pBdr>
        <w:spacing w:after="0" w:line="240" w:lineRule="auto"/>
        <w:ind w:left="1080"/>
        <w:rPr>
          <w:color w:val="000000"/>
          <w:sz w:val="24"/>
          <w:szCs w:val="24"/>
        </w:rPr>
      </w:pPr>
    </w:p>
    <w:p w14:paraId="336E35C7" w14:textId="77777777" w:rsidR="005160AF" w:rsidRDefault="0036242A">
      <w:pPr>
        <w:pBdr>
          <w:top w:val="nil"/>
          <w:left w:val="nil"/>
          <w:bottom w:val="nil"/>
          <w:right w:val="nil"/>
          <w:between w:val="nil"/>
        </w:pBdr>
        <w:spacing w:after="0" w:line="240" w:lineRule="auto"/>
        <w:rPr>
          <w:b/>
          <w:color w:val="000000"/>
          <w:sz w:val="24"/>
          <w:szCs w:val="24"/>
          <w:u w:val="single"/>
        </w:rPr>
      </w:pPr>
      <w:r>
        <w:rPr>
          <w:b/>
          <w:color w:val="000000"/>
          <w:sz w:val="24"/>
          <w:szCs w:val="24"/>
          <w:u w:val="single"/>
        </w:rPr>
        <w:t xml:space="preserve">Website </w:t>
      </w:r>
      <w:r>
        <w:rPr>
          <w:b/>
          <w:sz w:val="24"/>
          <w:szCs w:val="24"/>
          <w:u w:val="single"/>
        </w:rPr>
        <w:t>Main</w:t>
      </w:r>
      <w:r>
        <w:rPr>
          <w:b/>
          <w:color w:val="000000"/>
          <w:sz w:val="24"/>
          <w:szCs w:val="24"/>
          <w:u w:val="single"/>
        </w:rPr>
        <w:t xml:space="preserve"> </w:t>
      </w:r>
      <w:r>
        <w:rPr>
          <w:b/>
          <w:sz w:val="24"/>
          <w:szCs w:val="24"/>
          <w:u w:val="single"/>
        </w:rPr>
        <w:t>Features</w:t>
      </w:r>
      <w:r>
        <w:rPr>
          <w:b/>
          <w:color w:val="000000"/>
          <w:sz w:val="24"/>
          <w:szCs w:val="24"/>
          <w:u w:val="single"/>
        </w:rPr>
        <w:t>:</w:t>
      </w:r>
    </w:p>
    <w:p w14:paraId="2611E498" w14:textId="77777777" w:rsidR="005160AF" w:rsidRDefault="005160AF">
      <w:pPr>
        <w:pBdr>
          <w:top w:val="nil"/>
          <w:left w:val="nil"/>
          <w:bottom w:val="nil"/>
          <w:right w:val="nil"/>
          <w:between w:val="nil"/>
        </w:pBdr>
        <w:spacing w:after="0" w:line="240" w:lineRule="auto"/>
        <w:rPr>
          <w:b/>
          <w:color w:val="000000"/>
          <w:sz w:val="24"/>
          <w:szCs w:val="24"/>
          <w:u w:val="single"/>
        </w:rPr>
      </w:pPr>
    </w:p>
    <w:p w14:paraId="177B51C5" w14:textId="4303DF4B" w:rsidR="005160AF" w:rsidRDefault="0036242A">
      <w:pPr>
        <w:numPr>
          <w:ilvl w:val="0"/>
          <w:numId w:val="1"/>
        </w:numPr>
        <w:pBdr>
          <w:top w:val="nil"/>
          <w:left w:val="nil"/>
          <w:bottom w:val="nil"/>
          <w:right w:val="nil"/>
          <w:between w:val="nil"/>
        </w:pBdr>
        <w:spacing w:after="0" w:line="240" w:lineRule="auto"/>
        <w:rPr>
          <w:color w:val="000000"/>
          <w:sz w:val="24"/>
          <w:szCs w:val="24"/>
        </w:rPr>
      </w:pPr>
      <w:r>
        <w:rPr>
          <w:sz w:val="24"/>
          <w:szCs w:val="24"/>
        </w:rPr>
        <w:t>Features Ads</w:t>
      </w:r>
      <w:ins w:id="54" w:author="Anees Ahmed" w:date="2022-06-06T07:02:00Z">
        <w:r w:rsidR="002B643B">
          <w:rPr>
            <w:sz w:val="24"/>
            <w:szCs w:val="24"/>
          </w:rPr>
          <w:t>, premium</w:t>
        </w:r>
      </w:ins>
      <w:ins w:id="55" w:author="Anees Ahmed Mohamed" w:date="2022-05-27T10:20:00Z">
        <w:r w:rsidR="00F67906">
          <w:rPr>
            <w:sz w:val="24"/>
            <w:szCs w:val="24"/>
          </w:rPr>
          <w:t>/</w:t>
        </w:r>
      </w:ins>
      <w:ins w:id="56" w:author="Anees Ahmed Mohamed" w:date="2022-05-27T10:22:00Z">
        <w:r w:rsidR="00F67906">
          <w:rPr>
            <w:sz w:val="24"/>
            <w:szCs w:val="24"/>
          </w:rPr>
          <w:t>urgent/</w:t>
        </w:r>
        <w:proofErr w:type="spellStart"/>
        <w:r w:rsidR="00F67906">
          <w:rPr>
            <w:sz w:val="24"/>
            <w:szCs w:val="24"/>
          </w:rPr>
          <w:t>bum</w:t>
        </w:r>
      </w:ins>
      <w:ins w:id="57" w:author="Anees Ahmed Mohamed" w:date="2022-05-27T10:23:00Z">
        <w:r w:rsidR="00F67906">
          <w:rPr>
            <w:sz w:val="24"/>
            <w:szCs w:val="24"/>
          </w:rPr>
          <w:t>pup</w:t>
        </w:r>
        <w:proofErr w:type="spellEnd"/>
        <w:r w:rsidR="00F67906">
          <w:rPr>
            <w:sz w:val="24"/>
            <w:szCs w:val="24"/>
          </w:rPr>
          <w:t xml:space="preserve"> </w:t>
        </w:r>
        <w:proofErr w:type="spellStart"/>
        <w:r w:rsidR="00F67906">
          <w:rPr>
            <w:sz w:val="24"/>
            <w:szCs w:val="24"/>
          </w:rPr>
          <w:t>etc</w:t>
        </w:r>
        <w:proofErr w:type="spellEnd"/>
        <w:r w:rsidR="00F67906">
          <w:rPr>
            <w:sz w:val="24"/>
            <w:szCs w:val="24"/>
          </w:rPr>
          <w:t>?</w:t>
        </w:r>
      </w:ins>
      <w:ins w:id="58" w:author="user" w:date="2022-05-27T23:54:00Z">
        <w:r w:rsidR="00891DC2">
          <w:rPr>
            <w:sz w:val="24"/>
            <w:szCs w:val="24"/>
          </w:rPr>
          <w:t xml:space="preserve"> </w:t>
        </w:r>
        <w:r w:rsidR="00891DC2" w:rsidRPr="00917FDE">
          <w:rPr>
            <w:color w:val="70AD47" w:themeColor="accent6"/>
            <w:sz w:val="24"/>
            <w:szCs w:val="24"/>
          </w:rPr>
          <w:t>okay, you will get feature ads, bump ads, urgent ads</w:t>
        </w:r>
      </w:ins>
      <w:ins w:id="59" w:author="user" w:date="2022-06-07T23:03:00Z">
        <w:r w:rsidR="00AC5318">
          <w:rPr>
            <w:color w:val="70AD47" w:themeColor="accent6"/>
            <w:sz w:val="24"/>
            <w:szCs w:val="24"/>
          </w:rPr>
          <w:t xml:space="preserve"> (Okay)</w:t>
        </w:r>
      </w:ins>
    </w:p>
    <w:p w14:paraId="70FCAF08" w14:textId="77777777" w:rsidR="005160AF" w:rsidRDefault="0036242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Advanced Search</w:t>
      </w:r>
    </w:p>
    <w:p w14:paraId="28D3B627" w14:textId="77777777" w:rsidR="005160AF" w:rsidRDefault="0036242A">
      <w:pPr>
        <w:numPr>
          <w:ilvl w:val="0"/>
          <w:numId w:val="1"/>
        </w:numPr>
        <w:pBdr>
          <w:top w:val="nil"/>
          <w:left w:val="nil"/>
          <w:bottom w:val="nil"/>
          <w:right w:val="nil"/>
          <w:between w:val="nil"/>
        </w:pBdr>
        <w:spacing w:after="0" w:line="240" w:lineRule="auto"/>
        <w:rPr>
          <w:color w:val="000000"/>
          <w:sz w:val="24"/>
          <w:szCs w:val="24"/>
        </w:rPr>
      </w:pPr>
      <w:r>
        <w:rPr>
          <w:sz w:val="24"/>
          <w:szCs w:val="24"/>
        </w:rPr>
        <w:lastRenderedPageBreak/>
        <w:t>Ads Details Page</w:t>
      </w:r>
    </w:p>
    <w:p w14:paraId="5CFFAD8A" w14:textId="476D8164" w:rsidR="005160AF" w:rsidRDefault="0036242A">
      <w:pPr>
        <w:numPr>
          <w:ilvl w:val="0"/>
          <w:numId w:val="1"/>
        </w:numPr>
        <w:pBdr>
          <w:top w:val="nil"/>
          <w:left w:val="nil"/>
          <w:bottom w:val="nil"/>
          <w:right w:val="nil"/>
          <w:between w:val="nil"/>
        </w:pBdr>
        <w:spacing w:after="0" w:line="240" w:lineRule="auto"/>
        <w:rPr>
          <w:ins w:id="60" w:author="Anees Ahmed Mohamed" w:date="2022-05-27T10:19:00Z"/>
          <w:color w:val="000000"/>
          <w:sz w:val="24"/>
          <w:szCs w:val="24"/>
        </w:rPr>
      </w:pPr>
      <w:r>
        <w:rPr>
          <w:sz w:val="24"/>
          <w:szCs w:val="24"/>
        </w:rPr>
        <w:t>Ads Listing</w:t>
      </w:r>
      <w:r>
        <w:rPr>
          <w:color w:val="000000"/>
          <w:sz w:val="24"/>
          <w:szCs w:val="24"/>
        </w:rPr>
        <w:t xml:space="preserve"> </w:t>
      </w:r>
      <w:r>
        <w:rPr>
          <w:sz w:val="24"/>
          <w:szCs w:val="24"/>
        </w:rPr>
        <w:t>Page</w:t>
      </w:r>
      <w:r>
        <w:rPr>
          <w:color w:val="000000"/>
          <w:sz w:val="24"/>
          <w:szCs w:val="24"/>
        </w:rPr>
        <w:t xml:space="preserve"> </w:t>
      </w:r>
    </w:p>
    <w:p w14:paraId="4F09C24D" w14:textId="7C6E56E5" w:rsidR="00D41745" w:rsidRDefault="00D41745">
      <w:pPr>
        <w:numPr>
          <w:ilvl w:val="0"/>
          <w:numId w:val="1"/>
        </w:numPr>
        <w:pBdr>
          <w:top w:val="nil"/>
          <w:left w:val="nil"/>
          <w:bottom w:val="nil"/>
          <w:right w:val="nil"/>
          <w:between w:val="nil"/>
        </w:pBdr>
        <w:spacing w:after="0" w:line="240" w:lineRule="auto"/>
        <w:rPr>
          <w:color w:val="000000"/>
          <w:sz w:val="24"/>
          <w:szCs w:val="24"/>
        </w:rPr>
      </w:pPr>
      <w:commentRangeStart w:id="61"/>
      <w:commentRangeStart w:id="62"/>
      <w:ins w:id="63" w:author="Anees Ahmed Mohamed" w:date="2022-05-27T10:19:00Z">
        <w:r>
          <w:rPr>
            <w:color w:val="000000"/>
            <w:sz w:val="24"/>
            <w:szCs w:val="24"/>
          </w:rPr>
          <w:t>Ads pause, delete/edit</w:t>
        </w:r>
      </w:ins>
      <w:commentRangeEnd w:id="61"/>
      <w:ins w:id="64" w:author="Anees Ahmed Mohamed" w:date="2022-05-27T22:21:00Z">
        <w:r w:rsidR="003B0BA9">
          <w:rPr>
            <w:rStyle w:val="CommentReference"/>
          </w:rPr>
          <w:commentReference w:id="61"/>
        </w:r>
      </w:ins>
      <w:commentRangeEnd w:id="62"/>
      <w:r w:rsidR="003B1F0E">
        <w:rPr>
          <w:rStyle w:val="CommentReference"/>
        </w:rPr>
        <w:commentReference w:id="62"/>
      </w:r>
      <w:ins w:id="65" w:author="user" w:date="2022-05-30T20:01:00Z">
        <w:r w:rsidR="009940A3">
          <w:rPr>
            <w:color w:val="000000"/>
            <w:sz w:val="24"/>
            <w:szCs w:val="24"/>
          </w:rPr>
          <w:t xml:space="preserve"> </w:t>
        </w:r>
        <w:r w:rsidR="009940A3" w:rsidRPr="00917FDE">
          <w:rPr>
            <w:color w:val="BF8F00" w:themeColor="accent4" w:themeShade="BF"/>
            <w:sz w:val="24"/>
            <w:szCs w:val="24"/>
          </w:rPr>
          <w:t>(Yes, I will give this features)</w:t>
        </w:r>
      </w:ins>
      <w:ins w:id="66" w:author="user" w:date="2022-06-07T23:03:00Z">
        <w:r w:rsidR="003B1F0E">
          <w:rPr>
            <w:color w:val="BF8F00" w:themeColor="accent4" w:themeShade="BF"/>
            <w:sz w:val="24"/>
            <w:szCs w:val="24"/>
          </w:rPr>
          <w:t xml:space="preserve"> (Yes)</w:t>
        </w:r>
      </w:ins>
    </w:p>
    <w:p w14:paraId="57B169E3" w14:textId="1DD29D02" w:rsidR="005160AF" w:rsidRDefault="0036242A">
      <w:pPr>
        <w:numPr>
          <w:ilvl w:val="0"/>
          <w:numId w:val="1"/>
        </w:numPr>
        <w:pBdr>
          <w:top w:val="nil"/>
          <w:left w:val="nil"/>
          <w:bottom w:val="nil"/>
          <w:right w:val="nil"/>
          <w:between w:val="nil"/>
        </w:pBdr>
        <w:spacing w:after="0" w:line="240" w:lineRule="auto"/>
        <w:rPr>
          <w:color w:val="000000"/>
          <w:sz w:val="24"/>
          <w:szCs w:val="24"/>
        </w:rPr>
      </w:pPr>
      <w:r>
        <w:rPr>
          <w:sz w:val="24"/>
          <w:szCs w:val="24"/>
        </w:rPr>
        <w:t>Seller Own Shop Page</w:t>
      </w:r>
      <w:ins w:id="67" w:author="Anees Ahmed Mohamed" w:date="2022-05-27T10:32:00Z">
        <w:r w:rsidR="00A475CF">
          <w:rPr>
            <w:sz w:val="24"/>
            <w:szCs w:val="24"/>
          </w:rPr>
          <w:t xml:space="preserve"> (link to membership)</w:t>
        </w:r>
      </w:ins>
    </w:p>
    <w:p w14:paraId="4C3812BD" w14:textId="3F70706A" w:rsidR="005160AF" w:rsidRPr="005B511A" w:rsidRDefault="0036242A">
      <w:pPr>
        <w:numPr>
          <w:ilvl w:val="0"/>
          <w:numId w:val="1"/>
        </w:numPr>
        <w:pBdr>
          <w:top w:val="nil"/>
          <w:left w:val="nil"/>
          <w:bottom w:val="nil"/>
          <w:right w:val="nil"/>
          <w:between w:val="nil"/>
        </w:pBdr>
        <w:spacing w:after="0" w:line="240" w:lineRule="auto"/>
        <w:rPr>
          <w:ins w:id="68" w:author="Anees Ahmed" w:date="2022-06-03T18:07:00Z"/>
          <w:color w:val="000000"/>
          <w:sz w:val="24"/>
          <w:szCs w:val="24"/>
        </w:rPr>
      </w:pPr>
      <w:r>
        <w:rPr>
          <w:sz w:val="24"/>
          <w:szCs w:val="24"/>
        </w:rPr>
        <w:t>Related ads on ads details page</w:t>
      </w:r>
    </w:p>
    <w:p w14:paraId="57956E25" w14:textId="4AC2F2D9" w:rsidR="00D70041" w:rsidRPr="005B511A" w:rsidRDefault="00D70041">
      <w:pPr>
        <w:numPr>
          <w:ilvl w:val="0"/>
          <w:numId w:val="1"/>
        </w:numPr>
        <w:pBdr>
          <w:top w:val="nil"/>
          <w:left w:val="nil"/>
          <w:bottom w:val="nil"/>
          <w:right w:val="nil"/>
          <w:between w:val="nil"/>
        </w:pBdr>
        <w:spacing w:after="0" w:line="240" w:lineRule="auto"/>
        <w:rPr>
          <w:ins w:id="69" w:author="Anees Ahmed" w:date="2022-06-03T18:08:00Z"/>
          <w:color w:val="000000"/>
          <w:sz w:val="24"/>
          <w:szCs w:val="24"/>
        </w:rPr>
      </w:pPr>
      <w:ins w:id="70" w:author="Anees Ahmed" w:date="2022-06-03T18:07:00Z">
        <w:r>
          <w:rPr>
            <w:sz w:val="24"/>
            <w:szCs w:val="24"/>
          </w:rPr>
          <w:t xml:space="preserve">Ads posting feature to select ads as Selling, buying, renting and </w:t>
        </w:r>
        <w:proofErr w:type="spellStart"/>
        <w:r>
          <w:rPr>
            <w:sz w:val="24"/>
            <w:szCs w:val="24"/>
          </w:rPr>
          <w:t>ect</w:t>
        </w:r>
      </w:ins>
      <w:proofErr w:type="spellEnd"/>
    </w:p>
    <w:p w14:paraId="33EB478C" w14:textId="2A6391BC" w:rsidR="00D70041" w:rsidRDefault="00D70041">
      <w:pPr>
        <w:numPr>
          <w:ilvl w:val="0"/>
          <w:numId w:val="1"/>
        </w:numPr>
        <w:pBdr>
          <w:top w:val="nil"/>
          <w:left w:val="nil"/>
          <w:bottom w:val="nil"/>
          <w:right w:val="nil"/>
          <w:between w:val="nil"/>
        </w:pBdr>
        <w:spacing w:after="0" w:line="240" w:lineRule="auto"/>
        <w:rPr>
          <w:color w:val="000000"/>
          <w:sz w:val="24"/>
          <w:szCs w:val="24"/>
        </w:rPr>
      </w:pPr>
      <w:ins w:id="71" w:author="Anees Ahmed" w:date="2022-06-03T18:08:00Z">
        <w:r>
          <w:rPr>
            <w:sz w:val="24"/>
            <w:szCs w:val="24"/>
          </w:rPr>
          <w:t>Job posting</w:t>
        </w:r>
      </w:ins>
    </w:p>
    <w:p w14:paraId="1E33BE5E" w14:textId="77777777" w:rsidR="005160AF" w:rsidRDefault="0036242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Social Media Integration to share ads</w:t>
      </w:r>
    </w:p>
    <w:p w14:paraId="421AF098" w14:textId="77777777" w:rsidR="005160AF" w:rsidRDefault="0036242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Newsletters</w:t>
      </w:r>
    </w:p>
    <w:p w14:paraId="1E8CC5E5" w14:textId="77777777" w:rsidR="005160AF" w:rsidRDefault="0036242A">
      <w:pPr>
        <w:numPr>
          <w:ilvl w:val="0"/>
          <w:numId w:val="1"/>
        </w:numPr>
        <w:pBdr>
          <w:top w:val="nil"/>
          <w:left w:val="nil"/>
          <w:bottom w:val="nil"/>
          <w:right w:val="nil"/>
          <w:between w:val="nil"/>
        </w:pBdr>
        <w:spacing w:after="0" w:line="240" w:lineRule="auto"/>
        <w:rPr>
          <w:color w:val="000000"/>
          <w:sz w:val="24"/>
          <w:szCs w:val="24"/>
        </w:rPr>
      </w:pPr>
      <w:r>
        <w:rPr>
          <w:sz w:val="24"/>
          <w:szCs w:val="24"/>
        </w:rPr>
        <w:t>Pricing Plan</w:t>
      </w:r>
    </w:p>
    <w:p w14:paraId="1990B165" w14:textId="29238224" w:rsidR="005160AF" w:rsidRPr="00917FDE" w:rsidRDefault="0036242A">
      <w:pPr>
        <w:numPr>
          <w:ilvl w:val="0"/>
          <w:numId w:val="1"/>
        </w:numPr>
        <w:pBdr>
          <w:top w:val="nil"/>
          <w:left w:val="nil"/>
          <w:bottom w:val="nil"/>
          <w:right w:val="nil"/>
          <w:between w:val="nil"/>
        </w:pBdr>
        <w:spacing w:after="0" w:line="240" w:lineRule="auto"/>
        <w:rPr>
          <w:color w:val="70AD47" w:themeColor="accent6"/>
          <w:sz w:val="24"/>
          <w:szCs w:val="24"/>
        </w:rPr>
      </w:pPr>
      <w:r>
        <w:rPr>
          <w:sz w:val="24"/>
          <w:szCs w:val="24"/>
        </w:rPr>
        <w:t>User Dashboard</w:t>
      </w:r>
      <w:ins w:id="72" w:author="Anees Ahmed Mohamed" w:date="2022-05-27T10:32:00Z">
        <w:r w:rsidR="00A475CF">
          <w:rPr>
            <w:sz w:val="24"/>
            <w:szCs w:val="24"/>
          </w:rPr>
          <w:t xml:space="preserve"> (contents??)</w:t>
        </w:r>
      </w:ins>
      <w:ins w:id="73" w:author="user" w:date="2022-05-27T23:54:00Z">
        <w:r w:rsidR="00802339">
          <w:rPr>
            <w:sz w:val="24"/>
            <w:szCs w:val="24"/>
          </w:rPr>
          <w:t xml:space="preserve"> </w:t>
        </w:r>
        <w:r w:rsidR="00802339" w:rsidRPr="00917FDE">
          <w:rPr>
            <w:color w:val="70AD47" w:themeColor="accent6"/>
            <w:sz w:val="24"/>
            <w:szCs w:val="24"/>
          </w:rPr>
          <w:t xml:space="preserve">User dashboard means, user </w:t>
        </w:r>
        <w:proofErr w:type="gramStart"/>
        <w:r w:rsidR="00802339" w:rsidRPr="00917FDE">
          <w:rPr>
            <w:color w:val="70AD47" w:themeColor="accent6"/>
            <w:sz w:val="24"/>
            <w:szCs w:val="24"/>
          </w:rPr>
          <w:t>will</w:t>
        </w:r>
        <w:proofErr w:type="gramEnd"/>
        <w:r w:rsidR="00802339" w:rsidRPr="00917FDE">
          <w:rPr>
            <w:color w:val="70AD47" w:themeColor="accent6"/>
            <w:sz w:val="24"/>
            <w:szCs w:val="24"/>
          </w:rPr>
          <w:t xml:space="preserve"> able to handle their ads</w:t>
        </w:r>
      </w:ins>
      <w:ins w:id="74" w:author="Anees Ahmed" w:date="2022-06-02T06:54:00Z">
        <w:r w:rsidR="00654CFF">
          <w:rPr>
            <w:color w:val="70AD47" w:themeColor="accent6"/>
            <w:sz w:val="24"/>
            <w:szCs w:val="24"/>
          </w:rPr>
          <w:t xml:space="preserve"> including ad statistics?</w:t>
        </w:r>
      </w:ins>
    </w:p>
    <w:p w14:paraId="5EF222F1" w14:textId="7C04D3AF" w:rsidR="005160AF" w:rsidRDefault="0036242A">
      <w:pPr>
        <w:numPr>
          <w:ilvl w:val="0"/>
          <w:numId w:val="1"/>
        </w:numPr>
        <w:pBdr>
          <w:top w:val="nil"/>
          <w:left w:val="nil"/>
          <w:bottom w:val="nil"/>
          <w:right w:val="nil"/>
          <w:between w:val="nil"/>
        </w:pBdr>
        <w:spacing w:after="0" w:line="240" w:lineRule="auto"/>
        <w:rPr>
          <w:sz w:val="24"/>
          <w:szCs w:val="24"/>
        </w:rPr>
      </w:pPr>
      <w:r>
        <w:rPr>
          <w:sz w:val="24"/>
          <w:szCs w:val="24"/>
        </w:rPr>
        <w:t>User active/de</w:t>
      </w:r>
      <w:ins w:id="75" w:author="Anees Ahmed" w:date="2022-06-03T18:01:00Z">
        <w:r w:rsidR="003A1D33">
          <w:rPr>
            <w:sz w:val="24"/>
            <w:szCs w:val="24"/>
          </w:rPr>
          <w:t>-</w:t>
        </w:r>
      </w:ins>
      <w:r>
        <w:rPr>
          <w:sz w:val="24"/>
          <w:szCs w:val="24"/>
        </w:rPr>
        <w:t>active module</w:t>
      </w:r>
    </w:p>
    <w:p w14:paraId="0A335AAF" w14:textId="77777777" w:rsidR="005160AF" w:rsidRDefault="0036242A">
      <w:pPr>
        <w:numPr>
          <w:ilvl w:val="0"/>
          <w:numId w:val="1"/>
        </w:numPr>
        <w:pBdr>
          <w:top w:val="nil"/>
          <w:left w:val="nil"/>
          <w:bottom w:val="nil"/>
          <w:right w:val="nil"/>
          <w:between w:val="nil"/>
        </w:pBdr>
        <w:spacing w:after="0" w:line="240" w:lineRule="auto"/>
        <w:rPr>
          <w:sz w:val="24"/>
          <w:szCs w:val="24"/>
        </w:rPr>
      </w:pPr>
      <w:r>
        <w:rPr>
          <w:sz w:val="24"/>
          <w:szCs w:val="24"/>
        </w:rPr>
        <w:t>Ads Filter module</w:t>
      </w:r>
    </w:p>
    <w:p w14:paraId="6F2AAAF6" w14:textId="77777777" w:rsidR="005160AF" w:rsidRDefault="0036242A">
      <w:pPr>
        <w:numPr>
          <w:ilvl w:val="0"/>
          <w:numId w:val="1"/>
        </w:numPr>
        <w:pBdr>
          <w:top w:val="nil"/>
          <w:left w:val="nil"/>
          <w:bottom w:val="nil"/>
          <w:right w:val="nil"/>
          <w:between w:val="nil"/>
        </w:pBdr>
        <w:spacing w:after="0" w:line="240" w:lineRule="auto"/>
        <w:rPr>
          <w:sz w:val="24"/>
          <w:szCs w:val="24"/>
        </w:rPr>
      </w:pPr>
      <w:r>
        <w:rPr>
          <w:sz w:val="24"/>
          <w:szCs w:val="24"/>
        </w:rPr>
        <w:t>Dynamic admin dashboard to control everything of website</w:t>
      </w:r>
    </w:p>
    <w:p w14:paraId="52ED92D5" w14:textId="77777777" w:rsidR="005160AF" w:rsidRDefault="0036242A">
      <w:pPr>
        <w:numPr>
          <w:ilvl w:val="0"/>
          <w:numId w:val="1"/>
        </w:numPr>
        <w:pBdr>
          <w:top w:val="nil"/>
          <w:left w:val="nil"/>
          <w:bottom w:val="nil"/>
          <w:right w:val="nil"/>
          <w:between w:val="nil"/>
        </w:pBdr>
        <w:spacing w:after="0" w:line="240" w:lineRule="auto"/>
        <w:rPr>
          <w:sz w:val="24"/>
          <w:szCs w:val="24"/>
        </w:rPr>
      </w:pPr>
      <w:r>
        <w:rPr>
          <w:sz w:val="24"/>
          <w:szCs w:val="24"/>
        </w:rPr>
        <w:t>Earnings Reports</w:t>
      </w:r>
    </w:p>
    <w:p w14:paraId="7F26CBC5" w14:textId="77777777" w:rsidR="005160AF" w:rsidRDefault="0036242A">
      <w:pPr>
        <w:numPr>
          <w:ilvl w:val="0"/>
          <w:numId w:val="1"/>
        </w:numPr>
        <w:pBdr>
          <w:top w:val="nil"/>
          <w:left w:val="nil"/>
          <w:bottom w:val="nil"/>
          <w:right w:val="nil"/>
          <w:between w:val="nil"/>
        </w:pBdr>
        <w:spacing w:after="0" w:line="240" w:lineRule="auto"/>
        <w:rPr>
          <w:sz w:val="24"/>
          <w:szCs w:val="24"/>
        </w:rPr>
      </w:pPr>
      <w:r>
        <w:rPr>
          <w:sz w:val="24"/>
          <w:szCs w:val="24"/>
        </w:rPr>
        <w:t>Reports Strategy</w:t>
      </w:r>
    </w:p>
    <w:p w14:paraId="0E642EF8" w14:textId="77777777" w:rsidR="005160AF" w:rsidRDefault="0036242A">
      <w:pPr>
        <w:numPr>
          <w:ilvl w:val="0"/>
          <w:numId w:val="1"/>
        </w:numPr>
        <w:pBdr>
          <w:top w:val="nil"/>
          <w:left w:val="nil"/>
          <w:bottom w:val="nil"/>
          <w:right w:val="nil"/>
          <w:between w:val="nil"/>
        </w:pBdr>
        <w:spacing w:after="0" w:line="240" w:lineRule="auto"/>
        <w:rPr>
          <w:sz w:val="24"/>
          <w:szCs w:val="24"/>
        </w:rPr>
      </w:pPr>
      <w:r>
        <w:rPr>
          <w:sz w:val="24"/>
          <w:szCs w:val="24"/>
        </w:rPr>
        <w:t xml:space="preserve">Role based admin user management </w:t>
      </w:r>
    </w:p>
    <w:p w14:paraId="346A90E0" w14:textId="77777777" w:rsidR="005160AF" w:rsidRDefault="0036242A">
      <w:pPr>
        <w:numPr>
          <w:ilvl w:val="0"/>
          <w:numId w:val="1"/>
        </w:numPr>
        <w:pBdr>
          <w:top w:val="nil"/>
          <w:left w:val="nil"/>
          <w:bottom w:val="nil"/>
          <w:right w:val="nil"/>
          <w:between w:val="nil"/>
        </w:pBdr>
        <w:spacing w:after="0" w:line="240" w:lineRule="auto"/>
        <w:rPr>
          <w:sz w:val="24"/>
          <w:szCs w:val="24"/>
        </w:rPr>
      </w:pPr>
      <w:r>
        <w:rPr>
          <w:sz w:val="24"/>
          <w:szCs w:val="24"/>
        </w:rPr>
        <w:t>Email notification module</w:t>
      </w:r>
    </w:p>
    <w:p w14:paraId="77449E5D" w14:textId="11492DD8" w:rsidR="005160AF" w:rsidRDefault="0036242A">
      <w:pPr>
        <w:numPr>
          <w:ilvl w:val="0"/>
          <w:numId w:val="1"/>
        </w:numPr>
        <w:pBdr>
          <w:top w:val="nil"/>
          <w:left w:val="nil"/>
          <w:bottom w:val="nil"/>
          <w:right w:val="nil"/>
          <w:between w:val="nil"/>
        </w:pBdr>
        <w:spacing w:after="0" w:line="240" w:lineRule="auto"/>
        <w:rPr>
          <w:ins w:id="76" w:author="Anees Ahmed" w:date="2022-06-03T17:57:00Z"/>
          <w:color w:val="70AD47" w:themeColor="accent6"/>
          <w:sz w:val="24"/>
          <w:szCs w:val="24"/>
        </w:rPr>
      </w:pPr>
      <w:r>
        <w:rPr>
          <w:sz w:val="24"/>
          <w:szCs w:val="24"/>
        </w:rPr>
        <w:t xml:space="preserve">Payment gateway stripe, </w:t>
      </w:r>
      <w:proofErr w:type="spellStart"/>
      <w:r>
        <w:rPr>
          <w:sz w:val="24"/>
          <w:szCs w:val="24"/>
        </w:rPr>
        <w:t>paypal</w:t>
      </w:r>
      <w:proofErr w:type="spellEnd"/>
      <w:ins w:id="77" w:author="Anees Ahmed Mohamed" w:date="2022-05-27T10:35:00Z">
        <w:r w:rsidR="00A475CF">
          <w:rPr>
            <w:sz w:val="24"/>
            <w:szCs w:val="24"/>
          </w:rPr>
          <w:t>, including manual payment system?</w:t>
        </w:r>
      </w:ins>
      <w:ins w:id="78" w:author="user" w:date="2022-05-27T23:55:00Z">
        <w:r w:rsidR="00A01713">
          <w:rPr>
            <w:sz w:val="24"/>
            <w:szCs w:val="24"/>
          </w:rPr>
          <w:t xml:space="preserve"> </w:t>
        </w:r>
        <w:r w:rsidR="00A01713" w:rsidRPr="00917FDE">
          <w:rPr>
            <w:color w:val="70AD47" w:themeColor="accent6"/>
            <w:sz w:val="24"/>
            <w:szCs w:val="24"/>
          </w:rPr>
          <w:t xml:space="preserve">okay, </w:t>
        </w:r>
        <w:proofErr w:type="spellStart"/>
        <w:r w:rsidR="00A01713" w:rsidRPr="00917FDE">
          <w:rPr>
            <w:color w:val="70AD47" w:themeColor="accent6"/>
            <w:sz w:val="24"/>
            <w:szCs w:val="24"/>
          </w:rPr>
          <w:t>i</w:t>
        </w:r>
        <w:proofErr w:type="spellEnd"/>
        <w:r w:rsidR="00A01713" w:rsidRPr="00917FDE">
          <w:rPr>
            <w:color w:val="70AD47" w:themeColor="accent6"/>
            <w:sz w:val="24"/>
            <w:szCs w:val="24"/>
          </w:rPr>
          <w:t xml:space="preserve"> will also give option to take charge offline</w:t>
        </w:r>
      </w:ins>
    </w:p>
    <w:p w14:paraId="62E72D47" w14:textId="52F73C45" w:rsidR="003B5EDE" w:rsidRPr="005B511A" w:rsidRDefault="003B5EDE">
      <w:pPr>
        <w:numPr>
          <w:ilvl w:val="0"/>
          <w:numId w:val="1"/>
        </w:numPr>
        <w:pBdr>
          <w:top w:val="nil"/>
          <w:left w:val="nil"/>
          <w:bottom w:val="nil"/>
          <w:right w:val="nil"/>
          <w:between w:val="nil"/>
        </w:pBdr>
        <w:spacing w:after="0" w:line="240" w:lineRule="auto"/>
        <w:rPr>
          <w:ins w:id="79" w:author="Anees Ahmed" w:date="2022-06-03T18:00:00Z"/>
          <w:color w:val="70AD47" w:themeColor="accent6"/>
          <w:sz w:val="24"/>
          <w:szCs w:val="24"/>
        </w:rPr>
      </w:pPr>
      <w:ins w:id="80" w:author="Anees Ahmed" w:date="2022-06-03T17:57:00Z">
        <w:r>
          <w:rPr>
            <w:sz w:val="24"/>
            <w:szCs w:val="24"/>
          </w:rPr>
          <w:t>Seller rating option</w:t>
        </w:r>
      </w:ins>
    </w:p>
    <w:p w14:paraId="71D008F7" w14:textId="45ED7CCE" w:rsidR="003A1D33" w:rsidRPr="005B511A" w:rsidRDefault="003A1D33">
      <w:pPr>
        <w:numPr>
          <w:ilvl w:val="0"/>
          <w:numId w:val="1"/>
        </w:numPr>
        <w:pBdr>
          <w:top w:val="nil"/>
          <w:left w:val="nil"/>
          <w:bottom w:val="nil"/>
          <w:right w:val="nil"/>
          <w:between w:val="nil"/>
        </w:pBdr>
        <w:spacing w:after="0" w:line="240" w:lineRule="auto"/>
        <w:rPr>
          <w:ins w:id="81" w:author="Anees Ahmed" w:date="2022-06-03T18:00:00Z"/>
          <w:color w:val="70AD47" w:themeColor="accent6"/>
          <w:sz w:val="24"/>
          <w:szCs w:val="24"/>
        </w:rPr>
      </w:pPr>
      <w:ins w:id="82" w:author="Anees Ahmed" w:date="2022-06-03T18:00:00Z">
        <w:r>
          <w:rPr>
            <w:sz w:val="24"/>
            <w:szCs w:val="24"/>
          </w:rPr>
          <w:t>Automatic Site backup</w:t>
        </w:r>
      </w:ins>
    </w:p>
    <w:p w14:paraId="42D9B3F7" w14:textId="2F9180BE" w:rsidR="003A1D33" w:rsidRPr="00917FDE" w:rsidRDefault="003A1D33">
      <w:pPr>
        <w:numPr>
          <w:ilvl w:val="0"/>
          <w:numId w:val="1"/>
        </w:numPr>
        <w:pBdr>
          <w:top w:val="nil"/>
          <w:left w:val="nil"/>
          <w:bottom w:val="nil"/>
          <w:right w:val="nil"/>
          <w:between w:val="nil"/>
        </w:pBdr>
        <w:spacing w:after="0" w:line="240" w:lineRule="auto"/>
        <w:rPr>
          <w:color w:val="70AD47" w:themeColor="accent6"/>
          <w:sz w:val="24"/>
          <w:szCs w:val="24"/>
        </w:rPr>
      </w:pPr>
      <w:ins w:id="83" w:author="Anees Ahmed" w:date="2022-06-03T18:00:00Z">
        <w:r>
          <w:rPr>
            <w:sz w:val="24"/>
            <w:szCs w:val="24"/>
          </w:rPr>
          <w:t>SEO????</w:t>
        </w:r>
      </w:ins>
    </w:p>
    <w:p w14:paraId="1E7C5072" w14:textId="77777777" w:rsidR="005160AF" w:rsidRDefault="005160AF">
      <w:pPr>
        <w:pBdr>
          <w:top w:val="nil"/>
          <w:left w:val="nil"/>
          <w:bottom w:val="nil"/>
          <w:right w:val="nil"/>
          <w:between w:val="nil"/>
        </w:pBdr>
        <w:spacing w:after="0" w:line="240" w:lineRule="auto"/>
        <w:ind w:left="1080"/>
        <w:rPr>
          <w:color w:val="000000"/>
          <w:sz w:val="24"/>
          <w:szCs w:val="24"/>
        </w:rPr>
      </w:pPr>
    </w:p>
    <w:p w14:paraId="1B7DC8A1" w14:textId="77777777" w:rsidR="005160AF" w:rsidRDefault="0036242A">
      <w:pPr>
        <w:pBdr>
          <w:top w:val="nil"/>
          <w:left w:val="nil"/>
          <w:bottom w:val="nil"/>
          <w:right w:val="nil"/>
          <w:between w:val="nil"/>
        </w:pBdr>
        <w:spacing w:after="0" w:line="240" w:lineRule="auto"/>
        <w:rPr>
          <w:b/>
          <w:color w:val="000000"/>
          <w:sz w:val="24"/>
          <w:szCs w:val="24"/>
          <w:u w:val="single"/>
        </w:rPr>
      </w:pPr>
      <w:r>
        <w:rPr>
          <w:b/>
          <w:color w:val="000000"/>
          <w:sz w:val="24"/>
          <w:szCs w:val="24"/>
          <w:u w:val="single"/>
        </w:rPr>
        <w:t>Website Content Page:</w:t>
      </w:r>
    </w:p>
    <w:p w14:paraId="43868F72" w14:textId="77777777" w:rsidR="005160AF" w:rsidRDefault="005160AF">
      <w:pPr>
        <w:pBdr>
          <w:top w:val="nil"/>
          <w:left w:val="nil"/>
          <w:bottom w:val="nil"/>
          <w:right w:val="nil"/>
          <w:between w:val="nil"/>
        </w:pBdr>
        <w:spacing w:after="0" w:line="240" w:lineRule="auto"/>
        <w:rPr>
          <w:color w:val="000000"/>
          <w:sz w:val="24"/>
          <w:szCs w:val="24"/>
        </w:rPr>
      </w:pPr>
    </w:p>
    <w:p w14:paraId="1C39E2C8" w14:textId="77777777" w:rsidR="005160AF" w:rsidRDefault="0036242A">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 xml:space="preserve">Customers will also be able to easily search for </w:t>
      </w:r>
      <w:r>
        <w:rPr>
          <w:sz w:val="24"/>
          <w:szCs w:val="24"/>
        </w:rPr>
        <w:t>ads</w:t>
      </w:r>
      <w:r>
        <w:rPr>
          <w:color w:val="000000"/>
          <w:sz w:val="24"/>
          <w:szCs w:val="24"/>
        </w:rPr>
        <w:t xml:space="preserve"> by using different keywords like name, category wise </w:t>
      </w:r>
      <w:proofErr w:type="spellStart"/>
      <w:r>
        <w:rPr>
          <w:color w:val="000000"/>
          <w:sz w:val="24"/>
          <w:szCs w:val="24"/>
        </w:rPr>
        <w:t>etc</w:t>
      </w:r>
      <w:proofErr w:type="spellEnd"/>
      <w:r>
        <w:rPr>
          <w:color w:val="000000"/>
          <w:sz w:val="24"/>
          <w:szCs w:val="24"/>
        </w:rPr>
        <w:t xml:space="preserve"> and will be able to refine their results by using filters such as price, product type etc. on the website. </w:t>
      </w:r>
    </w:p>
    <w:p w14:paraId="73BDC861" w14:textId="77777777" w:rsidR="005160AF" w:rsidRDefault="0036242A">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 xml:space="preserve">Customers will be able to view the </w:t>
      </w:r>
      <w:r>
        <w:rPr>
          <w:sz w:val="24"/>
          <w:szCs w:val="24"/>
        </w:rPr>
        <w:t>ads</w:t>
      </w:r>
      <w:r>
        <w:rPr>
          <w:color w:val="000000"/>
          <w:sz w:val="24"/>
          <w:szCs w:val="24"/>
        </w:rPr>
        <w:t xml:space="preserve"> with details, images, </w:t>
      </w:r>
      <w:proofErr w:type="spellStart"/>
      <w:r>
        <w:rPr>
          <w:color w:val="000000"/>
          <w:sz w:val="24"/>
          <w:szCs w:val="24"/>
        </w:rPr>
        <w:t>zoomin</w:t>
      </w:r>
      <w:proofErr w:type="spellEnd"/>
      <w:r>
        <w:rPr>
          <w:color w:val="000000"/>
          <w:sz w:val="24"/>
          <w:szCs w:val="24"/>
        </w:rPr>
        <w:t xml:space="preserve"> option etc. on the website. </w:t>
      </w:r>
    </w:p>
    <w:p w14:paraId="52BD1425" w14:textId="77777777" w:rsidR="005160AF" w:rsidRDefault="0036242A">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 xml:space="preserve">Customers will have the ability to customize their </w:t>
      </w:r>
      <w:r>
        <w:rPr>
          <w:sz w:val="24"/>
          <w:szCs w:val="24"/>
        </w:rPr>
        <w:t>ads</w:t>
      </w:r>
      <w:r>
        <w:rPr>
          <w:color w:val="000000"/>
          <w:sz w:val="24"/>
          <w:szCs w:val="24"/>
        </w:rPr>
        <w:t xml:space="preserve"> by submitting the information on the website. </w:t>
      </w:r>
    </w:p>
    <w:p w14:paraId="65EADBB1" w14:textId="4DA4979A" w:rsidR="002E2F1B" w:rsidRPr="00AA7F14" w:rsidRDefault="0036242A" w:rsidP="00AA7F14">
      <w:pPr>
        <w:numPr>
          <w:ilvl w:val="0"/>
          <w:numId w:val="2"/>
        </w:numPr>
        <w:pBdr>
          <w:top w:val="nil"/>
          <w:left w:val="nil"/>
          <w:bottom w:val="nil"/>
          <w:right w:val="nil"/>
          <w:between w:val="nil"/>
        </w:pBdr>
        <w:spacing w:after="0" w:line="240" w:lineRule="auto"/>
        <w:rPr>
          <w:ins w:id="84" w:author="Anees Ahmed Mohamed" w:date="2022-05-27T10:28:00Z"/>
          <w:color w:val="000000"/>
          <w:sz w:val="28"/>
          <w:szCs w:val="28"/>
        </w:rPr>
      </w:pPr>
      <w:r w:rsidRPr="00AA7F14">
        <w:rPr>
          <w:color w:val="000000"/>
          <w:sz w:val="24"/>
          <w:szCs w:val="24"/>
        </w:rPr>
        <w:t xml:space="preserve">Customers will be able to share the link of the website on the social networking website like </w:t>
      </w:r>
      <w:proofErr w:type="spellStart"/>
      <w:r w:rsidRPr="00AA7F14">
        <w:rPr>
          <w:color w:val="000000"/>
          <w:sz w:val="24"/>
          <w:szCs w:val="24"/>
        </w:rPr>
        <w:t>facebook</w:t>
      </w:r>
      <w:proofErr w:type="spellEnd"/>
      <w:r w:rsidRPr="00AA7F14">
        <w:rPr>
          <w:color w:val="000000"/>
          <w:sz w:val="24"/>
          <w:szCs w:val="24"/>
        </w:rPr>
        <w:t xml:space="preserve">, twitter etc. </w:t>
      </w:r>
    </w:p>
    <w:p w14:paraId="2D86E25B" w14:textId="044F3D0E" w:rsidR="002E2F1B" w:rsidRPr="00AA7F14" w:rsidRDefault="0036242A" w:rsidP="002E2F1B">
      <w:pPr>
        <w:numPr>
          <w:ilvl w:val="0"/>
          <w:numId w:val="2"/>
        </w:numPr>
        <w:pBdr>
          <w:top w:val="nil"/>
          <w:left w:val="nil"/>
          <w:bottom w:val="nil"/>
          <w:right w:val="nil"/>
          <w:between w:val="nil"/>
        </w:pBdr>
        <w:spacing w:after="0" w:line="240" w:lineRule="auto"/>
        <w:rPr>
          <w:ins w:id="85" w:author="Anees Ahmed Mohamed" w:date="2022-05-27T10:28:00Z"/>
        </w:rPr>
      </w:pPr>
      <w:r>
        <w:rPr>
          <w:sz w:val="24"/>
          <w:szCs w:val="24"/>
        </w:rPr>
        <w:t>Customers will be able to view FAQ on the website.</w:t>
      </w:r>
      <w:ins w:id="86" w:author="Anees Ahmed Mohamed" w:date="2022-05-27T10:28:00Z">
        <w:r w:rsidR="002E2F1B" w:rsidRPr="00AA7F14">
          <w:rPr>
            <w:sz w:val="20"/>
            <w:szCs w:val="20"/>
          </w:rPr>
          <w:t xml:space="preserve"> </w:t>
        </w:r>
      </w:ins>
    </w:p>
    <w:p w14:paraId="15F230A9" w14:textId="715FB5C3" w:rsidR="002E2F1B" w:rsidRPr="00917FDE" w:rsidRDefault="002E2F1B" w:rsidP="00AA7F14">
      <w:pPr>
        <w:numPr>
          <w:ilvl w:val="0"/>
          <w:numId w:val="2"/>
        </w:numPr>
        <w:pBdr>
          <w:top w:val="nil"/>
          <w:left w:val="nil"/>
          <w:bottom w:val="nil"/>
          <w:right w:val="nil"/>
          <w:between w:val="nil"/>
        </w:pBdr>
        <w:spacing w:after="0" w:line="240" w:lineRule="auto"/>
        <w:rPr>
          <w:ins w:id="87" w:author="Anees Ahmed Mohamed" w:date="2022-05-27T10:27:00Z"/>
          <w:color w:val="70AD47" w:themeColor="accent6"/>
          <w:sz w:val="24"/>
          <w:szCs w:val="24"/>
        </w:rPr>
      </w:pPr>
      <w:ins w:id="88" w:author="Anees Ahmed Mohamed" w:date="2022-05-27T10:28:00Z">
        <w:r w:rsidRPr="00AA7F14">
          <w:rPr>
            <w:sz w:val="24"/>
            <w:szCs w:val="24"/>
          </w:rPr>
          <w:t>Breadcrumb navigation (Breadcrumb navigation helps the visitors to easily browse through product categories.)</w:t>
        </w:r>
        <w:r>
          <w:rPr>
            <w:sz w:val="24"/>
            <w:szCs w:val="24"/>
          </w:rPr>
          <w:t>???</w:t>
        </w:r>
      </w:ins>
      <w:ins w:id="89" w:author="user" w:date="2022-05-27T23:55:00Z">
        <w:r w:rsidR="004D249A">
          <w:rPr>
            <w:sz w:val="24"/>
            <w:szCs w:val="24"/>
          </w:rPr>
          <w:t xml:space="preserve"> </w:t>
        </w:r>
        <w:r w:rsidR="004D249A" w:rsidRPr="00917FDE">
          <w:rPr>
            <w:color w:val="70AD47" w:themeColor="accent6"/>
            <w:sz w:val="24"/>
            <w:szCs w:val="24"/>
          </w:rPr>
          <w:t xml:space="preserve">yes, </w:t>
        </w:r>
        <w:proofErr w:type="spellStart"/>
        <w:r w:rsidR="004D249A" w:rsidRPr="00917FDE">
          <w:rPr>
            <w:color w:val="70AD47" w:themeColor="accent6"/>
            <w:sz w:val="24"/>
            <w:szCs w:val="24"/>
          </w:rPr>
          <w:t>breadcumbs</w:t>
        </w:r>
        <w:proofErr w:type="spellEnd"/>
        <w:r w:rsidR="004D249A" w:rsidRPr="00917FDE">
          <w:rPr>
            <w:color w:val="70AD47" w:themeColor="accent6"/>
            <w:sz w:val="24"/>
            <w:szCs w:val="24"/>
          </w:rPr>
          <w:t xml:space="preserve"> will help them to find ads by product category</w:t>
        </w:r>
      </w:ins>
    </w:p>
    <w:p w14:paraId="24A41059" w14:textId="6FDA1266" w:rsidR="005160AF" w:rsidRDefault="002E2F1B">
      <w:pPr>
        <w:numPr>
          <w:ilvl w:val="0"/>
          <w:numId w:val="2"/>
        </w:numPr>
        <w:pBdr>
          <w:top w:val="nil"/>
          <w:left w:val="nil"/>
          <w:bottom w:val="nil"/>
          <w:right w:val="nil"/>
          <w:between w:val="nil"/>
        </w:pBdr>
        <w:spacing w:after="0" w:line="240" w:lineRule="auto"/>
        <w:rPr>
          <w:ins w:id="90" w:author="Anees Ahmed Mohamed" w:date="2022-05-27T10:34:00Z"/>
          <w:color w:val="000000"/>
          <w:sz w:val="28"/>
          <w:szCs w:val="28"/>
        </w:rPr>
      </w:pPr>
      <w:commentRangeStart w:id="91"/>
      <w:commentRangeStart w:id="92"/>
      <w:ins w:id="93" w:author="Anees Ahmed Mohamed" w:date="2022-05-27T10:28:00Z">
        <w:r>
          <w:rPr>
            <w:color w:val="000000"/>
            <w:sz w:val="28"/>
            <w:szCs w:val="28"/>
          </w:rPr>
          <w:t>Google analy</w:t>
        </w:r>
      </w:ins>
      <w:ins w:id="94" w:author="Anees Ahmed Mohamed" w:date="2022-05-27T10:29:00Z">
        <w:r>
          <w:rPr>
            <w:color w:val="000000"/>
            <w:sz w:val="28"/>
            <w:szCs w:val="28"/>
          </w:rPr>
          <w:t xml:space="preserve">tics, google </w:t>
        </w:r>
        <w:proofErr w:type="spellStart"/>
        <w:r>
          <w:rPr>
            <w:color w:val="000000"/>
            <w:sz w:val="28"/>
            <w:szCs w:val="28"/>
          </w:rPr>
          <w:t>adsence</w:t>
        </w:r>
        <w:proofErr w:type="spellEnd"/>
        <w:r>
          <w:rPr>
            <w:color w:val="000000"/>
            <w:sz w:val="28"/>
            <w:szCs w:val="28"/>
          </w:rPr>
          <w:t>, google ads</w:t>
        </w:r>
      </w:ins>
      <w:commentRangeEnd w:id="91"/>
      <w:ins w:id="95" w:author="Anees Ahmed Mohamed" w:date="2022-05-28T07:56:00Z">
        <w:r w:rsidR="00C8374A">
          <w:rPr>
            <w:rStyle w:val="CommentReference"/>
          </w:rPr>
          <w:commentReference w:id="91"/>
        </w:r>
      </w:ins>
      <w:commentRangeEnd w:id="92"/>
      <w:r w:rsidR="003B1F0E">
        <w:rPr>
          <w:rStyle w:val="CommentReference"/>
        </w:rPr>
        <w:commentReference w:id="92"/>
      </w:r>
      <w:ins w:id="96" w:author="user" w:date="2022-05-30T20:01:00Z">
        <w:r w:rsidR="00A4577F">
          <w:rPr>
            <w:color w:val="000000"/>
            <w:sz w:val="28"/>
            <w:szCs w:val="28"/>
          </w:rPr>
          <w:t xml:space="preserve"> </w:t>
        </w:r>
        <w:r w:rsidR="00A4577F" w:rsidRPr="00917FDE">
          <w:rPr>
            <w:color w:val="BF8F00" w:themeColor="accent4" w:themeShade="BF"/>
            <w:sz w:val="28"/>
            <w:szCs w:val="28"/>
          </w:rPr>
          <w:t>(Yes, you will get this features)</w:t>
        </w:r>
      </w:ins>
      <w:ins w:id="97" w:author="user" w:date="2022-06-07T23:04:00Z">
        <w:r w:rsidR="003B1F0E">
          <w:rPr>
            <w:color w:val="BF8F00" w:themeColor="accent4" w:themeShade="BF"/>
            <w:sz w:val="28"/>
            <w:szCs w:val="28"/>
          </w:rPr>
          <w:t xml:space="preserve"> </w:t>
        </w:r>
        <w:r w:rsidR="003B1F0E" w:rsidRPr="003B1F0E">
          <w:rPr>
            <w:b/>
            <w:bCs/>
            <w:color w:val="FFC000"/>
            <w:sz w:val="28"/>
            <w:szCs w:val="28"/>
            <w:rPrChange w:id="98" w:author="user" w:date="2022-06-07T23:04:00Z">
              <w:rPr>
                <w:color w:val="BF8F00" w:themeColor="accent4" w:themeShade="BF"/>
                <w:sz w:val="28"/>
                <w:szCs w:val="28"/>
              </w:rPr>
            </w:rPrChange>
          </w:rPr>
          <w:t>Yes</w:t>
        </w:r>
      </w:ins>
    </w:p>
    <w:p w14:paraId="78789B07" w14:textId="210A81EE" w:rsidR="00A475CF" w:rsidRPr="00917FDE" w:rsidRDefault="00A475CF">
      <w:pPr>
        <w:numPr>
          <w:ilvl w:val="0"/>
          <w:numId w:val="2"/>
        </w:numPr>
        <w:pBdr>
          <w:top w:val="nil"/>
          <w:left w:val="nil"/>
          <w:bottom w:val="nil"/>
          <w:right w:val="nil"/>
          <w:between w:val="nil"/>
        </w:pBdr>
        <w:spacing w:after="0" w:line="240" w:lineRule="auto"/>
        <w:rPr>
          <w:ins w:id="99" w:author="Anees Ahmed Mohamed" w:date="2022-05-27T10:34:00Z"/>
          <w:color w:val="70AD47" w:themeColor="accent6"/>
          <w:sz w:val="28"/>
          <w:szCs w:val="28"/>
        </w:rPr>
      </w:pPr>
      <w:ins w:id="100" w:author="Anees Ahmed Mohamed" w:date="2022-05-27T10:34:00Z">
        <w:r>
          <w:rPr>
            <w:color w:val="000000"/>
            <w:sz w:val="28"/>
            <w:szCs w:val="28"/>
          </w:rPr>
          <w:t>All browser, mobile display,</w:t>
        </w:r>
      </w:ins>
      <w:ins w:id="101" w:author="user" w:date="2022-05-27T23:55:00Z">
        <w:r w:rsidR="005C22EA">
          <w:rPr>
            <w:color w:val="000000"/>
            <w:sz w:val="28"/>
            <w:szCs w:val="28"/>
          </w:rPr>
          <w:t xml:space="preserve"> </w:t>
        </w:r>
        <w:r w:rsidR="005C22EA" w:rsidRPr="00917FDE">
          <w:rPr>
            <w:color w:val="70AD47" w:themeColor="accent6"/>
            <w:sz w:val="28"/>
            <w:szCs w:val="28"/>
          </w:rPr>
          <w:t xml:space="preserve">yes, all </w:t>
        </w:r>
        <w:proofErr w:type="gramStart"/>
        <w:r w:rsidR="005C22EA" w:rsidRPr="00917FDE">
          <w:rPr>
            <w:color w:val="70AD47" w:themeColor="accent6"/>
            <w:sz w:val="28"/>
            <w:szCs w:val="28"/>
          </w:rPr>
          <w:t>browser</w:t>
        </w:r>
        <w:proofErr w:type="gramEnd"/>
        <w:r w:rsidR="005C22EA" w:rsidRPr="00917FDE">
          <w:rPr>
            <w:color w:val="70AD47" w:themeColor="accent6"/>
            <w:sz w:val="28"/>
            <w:szCs w:val="28"/>
          </w:rPr>
          <w:t xml:space="preserve"> will be responsive also all mobile will be responsive</w:t>
        </w:r>
      </w:ins>
    </w:p>
    <w:p w14:paraId="2F9DC41F" w14:textId="701EEC83" w:rsidR="00A475CF" w:rsidRPr="00917FDE" w:rsidRDefault="00A475CF">
      <w:pPr>
        <w:numPr>
          <w:ilvl w:val="0"/>
          <w:numId w:val="2"/>
        </w:numPr>
        <w:pBdr>
          <w:top w:val="nil"/>
          <w:left w:val="nil"/>
          <w:bottom w:val="nil"/>
          <w:right w:val="nil"/>
          <w:between w:val="nil"/>
        </w:pBdr>
        <w:spacing w:after="0" w:line="240" w:lineRule="auto"/>
        <w:rPr>
          <w:color w:val="70AD47" w:themeColor="accent6"/>
          <w:sz w:val="28"/>
          <w:szCs w:val="28"/>
        </w:rPr>
      </w:pPr>
      <w:ins w:id="102" w:author="Anees Ahmed Mohamed" w:date="2022-05-27T10:34:00Z">
        <w:r>
          <w:rPr>
            <w:color w:val="000000"/>
            <w:sz w:val="28"/>
            <w:szCs w:val="28"/>
          </w:rPr>
          <w:t>Compatible to develop a</w:t>
        </w:r>
      </w:ins>
      <w:ins w:id="103" w:author="Anees Ahmed Mohamed" w:date="2022-05-27T10:35:00Z">
        <w:r>
          <w:rPr>
            <w:color w:val="000000"/>
            <w:sz w:val="28"/>
            <w:szCs w:val="28"/>
          </w:rPr>
          <w:t>pp later?</w:t>
        </w:r>
      </w:ins>
      <w:ins w:id="104" w:author="user" w:date="2022-05-27T23:55:00Z">
        <w:r w:rsidR="00486CE4">
          <w:rPr>
            <w:color w:val="000000"/>
            <w:sz w:val="28"/>
            <w:szCs w:val="28"/>
          </w:rPr>
          <w:t xml:space="preserve"> </w:t>
        </w:r>
        <w:r w:rsidR="00486CE4" w:rsidRPr="00917FDE">
          <w:rPr>
            <w:color w:val="70AD47" w:themeColor="accent6"/>
            <w:sz w:val="28"/>
            <w:szCs w:val="28"/>
          </w:rPr>
          <w:t>yes, you can develop apps later. we will make it apps friendly</w:t>
        </w:r>
      </w:ins>
    </w:p>
    <w:p w14:paraId="4513FB87" w14:textId="77777777" w:rsidR="005160AF" w:rsidRDefault="005160AF">
      <w:pPr>
        <w:pBdr>
          <w:top w:val="nil"/>
          <w:left w:val="nil"/>
          <w:bottom w:val="nil"/>
          <w:right w:val="nil"/>
          <w:between w:val="nil"/>
        </w:pBdr>
        <w:spacing w:after="0" w:line="240" w:lineRule="auto"/>
        <w:ind w:left="720"/>
        <w:rPr>
          <w:color w:val="000000"/>
          <w:sz w:val="28"/>
          <w:szCs w:val="28"/>
        </w:rPr>
      </w:pPr>
    </w:p>
    <w:p w14:paraId="2AA531AD" w14:textId="77777777" w:rsidR="005160AF" w:rsidRDefault="0036242A">
      <w:pPr>
        <w:pBdr>
          <w:top w:val="nil"/>
          <w:left w:val="nil"/>
          <w:bottom w:val="nil"/>
          <w:right w:val="nil"/>
          <w:between w:val="nil"/>
        </w:pBdr>
        <w:spacing w:after="0" w:line="240" w:lineRule="auto"/>
        <w:rPr>
          <w:b/>
          <w:color w:val="000000"/>
          <w:sz w:val="24"/>
          <w:szCs w:val="24"/>
          <w:u w:val="single"/>
        </w:rPr>
      </w:pPr>
      <w:r>
        <w:rPr>
          <w:b/>
          <w:color w:val="000000"/>
          <w:sz w:val="24"/>
          <w:szCs w:val="24"/>
          <w:u w:val="single"/>
        </w:rPr>
        <w:t>Search:</w:t>
      </w:r>
    </w:p>
    <w:p w14:paraId="1E6F8634" w14:textId="77777777" w:rsidR="005160AF" w:rsidRDefault="005160AF">
      <w:pPr>
        <w:pBdr>
          <w:top w:val="nil"/>
          <w:left w:val="nil"/>
          <w:bottom w:val="nil"/>
          <w:right w:val="nil"/>
          <w:between w:val="nil"/>
        </w:pBdr>
        <w:spacing w:after="0" w:line="240" w:lineRule="auto"/>
        <w:rPr>
          <w:b/>
          <w:color w:val="000000"/>
          <w:sz w:val="24"/>
          <w:szCs w:val="24"/>
          <w:u w:val="single"/>
        </w:rPr>
      </w:pPr>
    </w:p>
    <w:p w14:paraId="377C2FE4" w14:textId="5E5AB2D8" w:rsidR="005160AF" w:rsidRDefault="0036242A">
      <w:pPr>
        <w:pBdr>
          <w:top w:val="nil"/>
          <w:left w:val="nil"/>
          <w:bottom w:val="nil"/>
          <w:right w:val="nil"/>
          <w:between w:val="nil"/>
        </w:pBdr>
        <w:spacing w:after="0" w:line="240" w:lineRule="auto"/>
        <w:ind w:left="720"/>
        <w:rPr>
          <w:color w:val="000000"/>
          <w:sz w:val="24"/>
          <w:szCs w:val="24"/>
        </w:rPr>
      </w:pPr>
      <w:r>
        <w:rPr>
          <w:color w:val="000000"/>
          <w:sz w:val="24"/>
          <w:szCs w:val="24"/>
        </w:rPr>
        <w:lastRenderedPageBreak/>
        <w:t xml:space="preserve">Customers will also be able to easily search for </w:t>
      </w:r>
      <w:r>
        <w:rPr>
          <w:sz w:val="24"/>
          <w:szCs w:val="24"/>
        </w:rPr>
        <w:t>ads</w:t>
      </w:r>
      <w:r>
        <w:rPr>
          <w:color w:val="000000"/>
          <w:sz w:val="24"/>
          <w:szCs w:val="24"/>
        </w:rPr>
        <w:t xml:space="preserve"> by using different keywords like name, category</w:t>
      </w:r>
      <w:ins w:id="105" w:author="Anees Ahmed Mohamed" w:date="2022-05-27T10:23:00Z">
        <w:r w:rsidR="00F67906">
          <w:rPr>
            <w:color w:val="000000"/>
            <w:sz w:val="24"/>
            <w:szCs w:val="24"/>
          </w:rPr>
          <w:t>, location (</w:t>
        </w:r>
        <w:proofErr w:type="gramStart"/>
        <w:r w:rsidR="00F67906">
          <w:rPr>
            <w:color w:val="000000"/>
            <w:sz w:val="24"/>
            <w:szCs w:val="24"/>
          </w:rPr>
          <w:t>similar to</w:t>
        </w:r>
        <w:proofErr w:type="gramEnd"/>
        <w:r w:rsidR="00F67906">
          <w:rPr>
            <w:color w:val="000000"/>
            <w:sz w:val="24"/>
            <w:szCs w:val="24"/>
          </w:rPr>
          <w:t xml:space="preserve"> ikman.lk)</w:t>
        </w:r>
      </w:ins>
      <w:r>
        <w:rPr>
          <w:color w:val="000000"/>
          <w:sz w:val="24"/>
          <w:szCs w:val="24"/>
        </w:rPr>
        <w:t xml:space="preserve"> </w:t>
      </w:r>
      <w:proofErr w:type="spellStart"/>
      <w:r>
        <w:rPr>
          <w:color w:val="000000"/>
          <w:sz w:val="24"/>
          <w:szCs w:val="24"/>
        </w:rPr>
        <w:t>etc</w:t>
      </w:r>
      <w:proofErr w:type="spellEnd"/>
      <w:r>
        <w:rPr>
          <w:color w:val="000000"/>
          <w:sz w:val="24"/>
          <w:szCs w:val="24"/>
        </w:rPr>
        <w:t xml:space="preserve"> and will be able to refine their results by using filters such as price etc. on the website. They will be able to view list of content that match to their searched criteria.</w:t>
      </w:r>
      <w:ins w:id="106" w:author="user" w:date="2022-05-27T23:56:00Z">
        <w:r w:rsidR="00A548C5">
          <w:rPr>
            <w:color w:val="000000"/>
            <w:sz w:val="24"/>
            <w:szCs w:val="24"/>
          </w:rPr>
          <w:t xml:space="preserve"> </w:t>
        </w:r>
        <w:r w:rsidR="00A548C5" w:rsidRPr="00917FDE">
          <w:rPr>
            <w:color w:val="70AD47" w:themeColor="accent6"/>
            <w:sz w:val="24"/>
            <w:szCs w:val="24"/>
          </w:rPr>
          <w:t xml:space="preserve">yes, </w:t>
        </w:r>
        <w:del w:id="107" w:author="Anees Ahmed Mohamed" w:date="2022-05-28T07:58:00Z">
          <w:r w:rsidR="00A548C5" w:rsidRPr="00917FDE" w:rsidDel="00C8374A">
            <w:rPr>
              <w:color w:val="70AD47" w:themeColor="accent6"/>
              <w:sz w:val="24"/>
              <w:szCs w:val="24"/>
            </w:rPr>
            <w:delText>cusotomer</w:delText>
          </w:r>
        </w:del>
      </w:ins>
      <w:ins w:id="108" w:author="Anees Ahmed Mohamed" w:date="2022-05-28T07:58:00Z">
        <w:r w:rsidR="00C8374A" w:rsidRPr="00C8374A">
          <w:rPr>
            <w:color w:val="70AD47" w:themeColor="accent6"/>
            <w:sz w:val="24"/>
            <w:szCs w:val="24"/>
          </w:rPr>
          <w:t>customer</w:t>
        </w:r>
      </w:ins>
      <w:ins w:id="109" w:author="user" w:date="2022-05-27T23:56:00Z">
        <w:r w:rsidR="00A548C5" w:rsidRPr="00917FDE">
          <w:rPr>
            <w:color w:val="70AD47" w:themeColor="accent6"/>
            <w:sz w:val="24"/>
            <w:szCs w:val="24"/>
          </w:rPr>
          <w:t xml:space="preserve"> will get ads filter option</w:t>
        </w:r>
      </w:ins>
    </w:p>
    <w:p w14:paraId="3245FDBE" w14:textId="77777777" w:rsidR="005160AF" w:rsidRDefault="005160AF">
      <w:pPr>
        <w:pBdr>
          <w:top w:val="nil"/>
          <w:left w:val="nil"/>
          <w:bottom w:val="nil"/>
          <w:right w:val="nil"/>
          <w:between w:val="nil"/>
        </w:pBdr>
        <w:spacing w:after="0" w:line="240" w:lineRule="auto"/>
        <w:rPr>
          <w:color w:val="000000"/>
          <w:sz w:val="24"/>
          <w:szCs w:val="24"/>
        </w:rPr>
      </w:pPr>
    </w:p>
    <w:p w14:paraId="4224398A" w14:textId="77777777" w:rsidR="005160AF" w:rsidRDefault="0036242A">
      <w:pPr>
        <w:pBdr>
          <w:top w:val="nil"/>
          <w:left w:val="nil"/>
          <w:bottom w:val="nil"/>
          <w:right w:val="nil"/>
          <w:between w:val="nil"/>
        </w:pBdr>
        <w:spacing w:after="0" w:line="240" w:lineRule="auto"/>
        <w:rPr>
          <w:b/>
          <w:color w:val="000000"/>
          <w:sz w:val="24"/>
          <w:szCs w:val="24"/>
          <w:u w:val="single"/>
        </w:rPr>
      </w:pPr>
      <w:r>
        <w:rPr>
          <w:b/>
          <w:color w:val="000000"/>
          <w:sz w:val="24"/>
          <w:szCs w:val="24"/>
          <w:u w:val="single"/>
        </w:rPr>
        <w:t>Advanced</w:t>
      </w:r>
      <w:r>
        <w:rPr>
          <w:b/>
          <w:color w:val="000000"/>
          <w:u w:val="single"/>
        </w:rPr>
        <w:t xml:space="preserve"> </w:t>
      </w:r>
      <w:r>
        <w:rPr>
          <w:b/>
          <w:color w:val="000000"/>
          <w:sz w:val="24"/>
          <w:szCs w:val="24"/>
          <w:u w:val="single"/>
        </w:rPr>
        <w:t>Search:</w:t>
      </w:r>
    </w:p>
    <w:p w14:paraId="02C042F8" w14:textId="77777777" w:rsidR="005160AF" w:rsidRDefault="005160AF">
      <w:pPr>
        <w:pBdr>
          <w:top w:val="nil"/>
          <w:left w:val="nil"/>
          <w:bottom w:val="nil"/>
          <w:right w:val="nil"/>
          <w:between w:val="nil"/>
        </w:pBdr>
        <w:spacing w:after="0" w:line="240" w:lineRule="auto"/>
        <w:rPr>
          <w:b/>
          <w:color w:val="000000"/>
          <w:sz w:val="24"/>
          <w:szCs w:val="24"/>
          <w:u w:val="single"/>
        </w:rPr>
      </w:pPr>
    </w:p>
    <w:p w14:paraId="08A51BB1" w14:textId="1F76C93E" w:rsidR="005160AF" w:rsidRPr="006736BE" w:rsidRDefault="0036242A" w:rsidP="006736BE">
      <w:pPr>
        <w:pBdr>
          <w:top w:val="nil"/>
          <w:left w:val="nil"/>
          <w:bottom w:val="nil"/>
          <w:right w:val="nil"/>
          <w:between w:val="nil"/>
        </w:pBdr>
        <w:spacing w:after="0" w:line="240" w:lineRule="auto"/>
        <w:ind w:left="720"/>
        <w:rPr>
          <w:color w:val="000000"/>
          <w:sz w:val="28"/>
          <w:szCs w:val="28"/>
        </w:rPr>
      </w:pPr>
      <w:r>
        <w:rPr>
          <w:color w:val="000000"/>
          <w:sz w:val="24"/>
          <w:szCs w:val="24"/>
        </w:rPr>
        <w:t>In this section customers will be able to customize the search based on their choice. Customers will be able to select preference and will be able to view the list that matches with their searched criteria</w:t>
      </w:r>
    </w:p>
    <w:p w14:paraId="41240ACD" w14:textId="77777777" w:rsidR="005160AF" w:rsidRDefault="0036242A">
      <w:pPr>
        <w:pBdr>
          <w:top w:val="nil"/>
          <w:left w:val="nil"/>
          <w:bottom w:val="nil"/>
          <w:right w:val="nil"/>
          <w:between w:val="nil"/>
        </w:pBdr>
        <w:spacing w:after="0" w:line="240" w:lineRule="auto"/>
        <w:rPr>
          <w:b/>
          <w:color w:val="000000"/>
          <w:u w:val="single"/>
        </w:rPr>
      </w:pPr>
      <w:r>
        <w:rPr>
          <w:b/>
          <w:sz w:val="24"/>
          <w:szCs w:val="24"/>
          <w:u w:val="single"/>
        </w:rPr>
        <w:t>Ads</w:t>
      </w:r>
      <w:r>
        <w:rPr>
          <w:b/>
          <w:color w:val="000000"/>
          <w:u w:val="single"/>
        </w:rPr>
        <w:t>:</w:t>
      </w:r>
    </w:p>
    <w:p w14:paraId="1EBF287A" w14:textId="77777777" w:rsidR="005160AF" w:rsidRDefault="005160AF">
      <w:pPr>
        <w:pBdr>
          <w:top w:val="nil"/>
          <w:left w:val="nil"/>
          <w:bottom w:val="nil"/>
          <w:right w:val="nil"/>
          <w:between w:val="nil"/>
        </w:pBdr>
        <w:spacing w:after="0" w:line="240" w:lineRule="auto"/>
        <w:rPr>
          <w:color w:val="000000"/>
        </w:rPr>
      </w:pPr>
    </w:p>
    <w:p w14:paraId="2BCE54F7" w14:textId="37545D3C" w:rsidR="005160AF" w:rsidRDefault="0036242A" w:rsidP="006736BE">
      <w:pPr>
        <w:pBdr>
          <w:top w:val="nil"/>
          <w:left w:val="nil"/>
          <w:bottom w:val="nil"/>
          <w:right w:val="nil"/>
          <w:between w:val="nil"/>
        </w:pBdr>
        <w:spacing w:after="0" w:line="240" w:lineRule="auto"/>
        <w:ind w:left="720"/>
        <w:rPr>
          <w:b/>
          <w:color w:val="000000"/>
          <w:sz w:val="24"/>
          <w:szCs w:val="24"/>
          <w:u w:val="single"/>
        </w:rPr>
      </w:pPr>
      <w:r>
        <w:rPr>
          <w:sz w:val="24"/>
          <w:szCs w:val="24"/>
        </w:rPr>
        <w:t>ads</w:t>
      </w:r>
      <w:r>
        <w:rPr>
          <w:color w:val="000000"/>
          <w:sz w:val="24"/>
          <w:szCs w:val="24"/>
        </w:rPr>
        <w:t xml:space="preserve"> will also be sorted according to the categories and </w:t>
      </w:r>
      <w:proofErr w:type="gramStart"/>
      <w:r>
        <w:rPr>
          <w:color w:val="000000"/>
          <w:sz w:val="24"/>
          <w:szCs w:val="24"/>
        </w:rPr>
        <w:t>sub categories</w:t>
      </w:r>
      <w:proofErr w:type="gramEnd"/>
      <w:ins w:id="110" w:author="Anees Ahmed Mohamed" w:date="2022-05-27T10:24:00Z">
        <w:r w:rsidR="00F67906">
          <w:rPr>
            <w:color w:val="000000"/>
            <w:sz w:val="24"/>
            <w:szCs w:val="24"/>
          </w:rPr>
          <w:t xml:space="preserve"> (what about location</w:t>
        </w:r>
      </w:ins>
      <w:ins w:id="111" w:author="user" w:date="2022-05-27T23:56:00Z">
        <w:r w:rsidR="006B2A2F">
          <w:rPr>
            <w:color w:val="000000"/>
            <w:sz w:val="24"/>
            <w:szCs w:val="24"/>
          </w:rPr>
          <w:t xml:space="preserve"> </w:t>
        </w:r>
      </w:ins>
      <w:ins w:id="112" w:author="Anees Ahmed" w:date="2022-06-03T18:01:00Z">
        <w:r w:rsidR="003A1D33">
          <w:rPr>
            <w:color w:val="000000"/>
            <w:sz w:val="24"/>
            <w:szCs w:val="24"/>
          </w:rPr>
          <w:t xml:space="preserve">district, cities </w:t>
        </w:r>
      </w:ins>
      <w:ins w:id="113" w:author="user" w:date="2022-05-27T23:56:00Z">
        <w:r w:rsidR="006B2A2F">
          <w:rPr>
            <w:color w:val="000000"/>
            <w:sz w:val="24"/>
            <w:szCs w:val="24"/>
          </w:rPr>
          <w:t xml:space="preserve">= </w:t>
        </w:r>
        <w:r w:rsidR="006B2A2F" w:rsidRPr="00917FDE">
          <w:rPr>
            <w:color w:val="70AD47" w:themeColor="accent6"/>
            <w:sz w:val="24"/>
            <w:szCs w:val="24"/>
          </w:rPr>
          <w:t>yes, ads will be posted under location</w:t>
        </w:r>
      </w:ins>
      <w:ins w:id="114" w:author="Anees Ahmed Mohamed" w:date="2022-05-27T10:24:00Z">
        <w:r w:rsidR="00F67906">
          <w:rPr>
            <w:color w:val="000000"/>
            <w:sz w:val="24"/>
            <w:szCs w:val="24"/>
          </w:rPr>
          <w:t>)</w:t>
        </w:r>
      </w:ins>
      <w:r>
        <w:rPr>
          <w:color w:val="000000"/>
          <w:sz w:val="24"/>
          <w:szCs w:val="24"/>
        </w:rPr>
        <w:t xml:space="preserve">. Once a category is selected all the </w:t>
      </w:r>
      <w:r>
        <w:rPr>
          <w:sz w:val="24"/>
          <w:szCs w:val="24"/>
        </w:rPr>
        <w:t>ads</w:t>
      </w:r>
      <w:r>
        <w:rPr>
          <w:color w:val="000000"/>
          <w:sz w:val="24"/>
          <w:szCs w:val="24"/>
        </w:rPr>
        <w:t xml:space="preserve"> will come out listed along with the image and other necessary details. If a customer clicks on the product he will be taken to a page where the complete </w:t>
      </w:r>
      <w:proofErr w:type="gramStart"/>
      <w:r>
        <w:rPr>
          <w:color w:val="000000"/>
          <w:sz w:val="24"/>
          <w:szCs w:val="24"/>
        </w:rPr>
        <w:t>details</w:t>
      </w:r>
      <w:proofErr w:type="gramEnd"/>
      <w:r>
        <w:rPr>
          <w:color w:val="000000"/>
          <w:sz w:val="24"/>
          <w:szCs w:val="24"/>
        </w:rPr>
        <w:t xml:space="preserve"> about the product is listed. They can view different images of the </w:t>
      </w:r>
      <w:proofErr w:type="gramStart"/>
      <w:r>
        <w:rPr>
          <w:color w:val="000000"/>
          <w:sz w:val="24"/>
          <w:szCs w:val="24"/>
        </w:rPr>
        <w:t>particular product</w:t>
      </w:r>
      <w:proofErr w:type="gramEnd"/>
      <w:r>
        <w:rPr>
          <w:color w:val="000000"/>
          <w:sz w:val="24"/>
          <w:szCs w:val="24"/>
        </w:rPr>
        <w:t>, read specifications about it and can add that product to the shopping cart. Admin will be able to manage this section from the backend</w:t>
      </w:r>
      <w:ins w:id="115" w:author="Anees Ahmed Mohamed" w:date="2022-05-27T10:24:00Z">
        <w:r w:rsidR="00F67906">
          <w:rPr>
            <w:color w:val="000000"/>
            <w:sz w:val="24"/>
            <w:szCs w:val="24"/>
          </w:rPr>
          <w:t xml:space="preserve"> (</w:t>
        </w:r>
        <w:commentRangeStart w:id="116"/>
        <w:commentRangeStart w:id="117"/>
        <w:r w:rsidR="00F67906">
          <w:rPr>
            <w:color w:val="000000"/>
            <w:sz w:val="24"/>
            <w:szCs w:val="24"/>
          </w:rPr>
          <w:t>ads review, approval and communicate with</w:t>
        </w:r>
      </w:ins>
      <w:ins w:id="118" w:author="Anees Ahmed Mohamed" w:date="2022-05-27T10:25:00Z">
        <w:r w:rsidR="00F67906">
          <w:rPr>
            <w:color w:val="000000"/>
            <w:sz w:val="24"/>
            <w:szCs w:val="24"/>
          </w:rPr>
          <w:t xml:space="preserve"> user/seller)</w:t>
        </w:r>
      </w:ins>
      <w:commentRangeEnd w:id="116"/>
      <w:ins w:id="119" w:author="Anees Ahmed Mohamed" w:date="2022-05-27T22:24:00Z">
        <w:r w:rsidR="003B0BA9">
          <w:rPr>
            <w:rStyle w:val="CommentReference"/>
          </w:rPr>
          <w:commentReference w:id="116"/>
        </w:r>
      </w:ins>
      <w:commentRangeEnd w:id="117"/>
      <w:r w:rsidR="003B1F0E">
        <w:rPr>
          <w:rStyle w:val="CommentReference"/>
        </w:rPr>
        <w:commentReference w:id="117"/>
      </w:r>
      <w:ins w:id="120" w:author="user" w:date="2022-05-27T23:56:00Z">
        <w:r w:rsidR="00D17607">
          <w:rPr>
            <w:color w:val="000000"/>
            <w:sz w:val="24"/>
            <w:szCs w:val="24"/>
          </w:rPr>
          <w:t xml:space="preserve"> </w:t>
        </w:r>
      </w:ins>
      <w:ins w:id="121" w:author="user" w:date="2022-05-30T20:02:00Z">
        <w:r w:rsidR="00A4577F" w:rsidRPr="00917FDE">
          <w:rPr>
            <w:color w:val="BF8F00" w:themeColor="accent4" w:themeShade="BF"/>
            <w:sz w:val="24"/>
            <w:szCs w:val="24"/>
          </w:rPr>
          <w:t xml:space="preserve">Yeah sure, admin will check the ads after post by user and admin will give final decision to </w:t>
        </w:r>
      </w:ins>
      <w:ins w:id="122" w:author="user" w:date="2022-05-30T20:03:00Z">
        <w:r w:rsidR="00A4577F" w:rsidRPr="00917FDE">
          <w:rPr>
            <w:color w:val="BF8F00" w:themeColor="accent4" w:themeShade="BF"/>
            <w:sz w:val="24"/>
            <w:szCs w:val="24"/>
          </w:rPr>
          <w:t xml:space="preserve">publish </w:t>
        </w:r>
        <w:proofErr w:type="gramStart"/>
        <w:r w:rsidR="00A4577F" w:rsidRPr="00917FDE">
          <w:rPr>
            <w:color w:val="BF8F00" w:themeColor="accent4" w:themeShade="BF"/>
            <w:sz w:val="24"/>
            <w:szCs w:val="24"/>
          </w:rPr>
          <w:t>this ads</w:t>
        </w:r>
      </w:ins>
      <w:ins w:id="123" w:author="user" w:date="2022-06-07T23:04:00Z">
        <w:r w:rsidR="003B1F0E">
          <w:rPr>
            <w:color w:val="BF8F00" w:themeColor="accent4" w:themeShade="BF"/>
            <w:sz w:val="24"/>
            <w:szCs w:val="24"/>
          </w:rPr>
          <w:t xml:space="preserve"> (</w:t>
        </w:r>
        <w:r w:rsidR="003B1F0E" w:rsidRPr="003B1F0E">
          <w:rPr>
            <w:b/>
            <w:bCs/>
            <w:color w:val="BF8F00" w:themeColor="accent4" w:themeShade="BF"/>
            <w:sz w:val="24"/>
            <w:szCs w:val="24"/>
            <w:rPrChange w:id="124" w:author="user" w:date="2022-06-07T23:04:00Z">
              <w:rPr>
                <w:color w:val="BF8F00" w:themeColor="accent4" w:themeShade="BF"/>
                <w:sz w:val="24"/>
                <w:szCs w:val="24"/>
              </w:rPr>
            </w:rPrChange>
          </w:rPr>
          <w:t>Yes confirm)</w:t>
        </w:r>
      </w:ins>
      <w:proofErr w:type="gramEnd"/>
    </w:p>
    <w:p w14:paraId="259E4121" w14:textId="77777777" w:rsidR="005160AF" w:rsidRDefault="005160AF">
      <w:pPr>
        <w:pBdr>
          <w:top w:val="nil"/>
          <w:left w:val="nil"/>
          <w:bottom w:val="nil"/>
          <w:right w:val="nil"/>
          <w:between w:val="nil"/>
        </w:pBdr>
        <w:spacing w:after="0" w:line="240" w:lineRule="auto"/>
        <w:rPr>
          <w:b/>
          <w:color w:val="000000"/>
          <w:sz w:val="24"/>
          <w:szCs w:val="24"/>
          <w:u w:val="single"/>
        </w:rPr>
      </w:pPr>
    </w:p>
    <w:p w14:paraId="433547B6" w14:textId="77777777" w:rsidR="005160AF" w:rsidRDefault="0036242A">
      <w:pPr>
        <w:pBdr>
          <w:top w:val="nil"/>
          <w:left w:val="nil"/>
          <w:bottom w:val="nil"/>
          <w:right w:val="nil"/>
          <w:between w:val="nil"/>
        </w:pBdr>
        <w:spacing w:after="0" w:line="240" w:lineRule="auto"/>
        <w:rPr>
          <w:b/>
          <w:color w:val="000000"/>
          <w:sz w:val="24"/>
          <w:szCs w:val="24"/>
          <w:u w:val="single"/>
        </w:rPr>
      </w:pPr>
      <w:r>
        <w:rPr>
          <w:b/>
          <w:sz w:val="24"/>
          <w:szCs w:val="24"/>
          <w:u w:val="single"/>
        </w:rPr>
        <w:t>Ads</w:t>
      </w:r>
      <w:r>
        <w:rPr>
          <w:b/>
          <w:color w:val="000000"/>
          <w:sz w:val="24"/>
          <w:szCs w:val="24"/>
          <w:u w:val="single"/>
        </w:rPr>
        <w:t xml:space="preserve"> Information:</w:t>
      </w:r>
    </w:p>
    <w:p w14:paraId="6E0CD7D9" w14:textId="77777777" w:rsidR="005160AF" w:rsidRDefault="005160AF">
      <w:pPr>
        <w:pBdr>
          <w:top w:val="nil"/>
          <w:left w:val="nil"/>
          <w:bottom w:val="nil"/>
          <w:right w:val="nil"/>
          <w:between w:val="nil"/>
        </w:pBdr>
        <w:spacing w:after="0" w:line="240" w:lineRule="auto"/>
        <w:rPr>
          <w:b/>
          <w:color w:val="000000"/>
          <w:sz w:val="24"/>
          <w:szCs w:val="24"/>
          <w:u w:val="single"/>
        </w:rPr>
      </w:pPr>
    </w:p>
    <w:p w14:paraId="7DC18BA7" w14:textId="77777777" w:rsidR="005160AF" w:rsidRDefault="0036242A">
      <w:pPr>
        <w:pBdr>
          <w:top w:val="nil"/>
          <w:left w:val="nil"/>
          <w:bottom w:val="nil"/>
          <w:right w:val="nil"/>
          <w:between w:val="nil"/>
        </w:pBdr>
        <w:spacing w:after="0" w:line="240" w:lineRule="auto"/>
        <w:ind w:firstLine="360"/>
        <w:rPr>
          <w:color w:val="000000"/>
          <w:sz w:val="24"/>
          <w:szCs w:val="24"/>
        </w:rPr>
      </w:pPr>
      <w:r>
        <w:rPr>
          <w:sz w:val="24"/>
          <w:szCs w:val="24"/>
        </w:rPr>
        <w:t>Ads</w:t>
      </w:r>
      <w:r>
        <w:rPr>
          <w:color w:val="000000"/>
          <w:sz w:val="24"/>
          <w:szCs w:val="24"/>
        </w:rPr>
        <w:t xml:space="preserve"> page will carry information about the </w:t>
      </w:r>
      <w:r>
        <w:rPr>
          <w:sz w:val="24"/>
          <w:szCs w:val="24"/>
        </w:rPr>
        <w:t xml:space="preserve">ads </w:t>
      </w:r>
      <w:r>
        <w:rPr>
          <w:color w:val="000000"/>
          <w:sz w:val="24"/>
          <w:szCs w:val="24"/>
        </w:rPr>
        <w:t>being displayed. The page will carry:</w:t>
      </w:r>
    </w:p>
    <w:p w14:paraId="05176E32" w14:textId="77777777" w:rsidR="005160AF" w:rsidRDefault="005160AF">
      <w:pPr>
        <w:pBdr>
          <w:top w:val="nil"/>
          <w:left w:val="nil"/>
          <w:bottom w:val="nil"/>
          <w:right w:val="nil"/>
          <w:between w:val="nil"/>
        </w:pBdr>
        <w:spacing w:after="0" w:line="240" w:lineRule="auto"/>
        <w:rPr>
          <w:color w:val="000000"/>
          <w:sz w:val="24"/>
          <w:szCs w:val="24"/>
        </w:rPr>
      </w:pPr>
    </w:p>
    <w:p w14:paraId="6EEB369F" w14:textId="77777777" w:rsidR="005160AF" w:rsidRDefault="0036242A">
      <w:pPr>
        <w:numPr>
          <w:ilvl w:val="0"/>
          <w:numId w:val="3"/>
        </w:numPr>
        <w:pBdr>
          <w:top w:val="nil"/>
          <w:left w:val="nil"/>
          <w:bottom w:val="nil"/>
          <w:right w:val="nil"/>
          <w:between w:val="nil"/>
        </w:pBdr>
        <w:spacing w:after="0" w:line="240" w:lineRule="auto"/>
      </w:pPr>
      <w:r>
        <w:t xml:space="preserve">Ads </w:t>
      </w:r>
      <w:r>
        <w:rPr>
          <w:color w:val="000000"/>
        </w:rPr>
        <w:t xml:space="preserve">information </w:t>
      </w:r>
    </w:p>
    <w:p w14:paraId="509B7662" w14:textId="4A12A168" w:rsidR="005160AF" w:rsidRPr="003B0BA9" w:rsidRDefault="0036242A">
      <w:pPr>
        <w:numPr>
          <w:ilvl w:val="0"/>
          <w:numId w:val="3"/>
        </w:numPr>
        <w:pBdr>
          <w:top w:val="nil"/>
          <w:left w:val="nil"/>
          <w:bottom w:val="nil"/>
          <w:right w:val="nil"/>
          <w:between w:val="nil"/>
        </w:pBdr>
        <w:spacing w:after="0" w:line="240" w:lineRule="auto"/>
        <w:rPr>
          <w:ins w:id="125" w:author="Anees Ahmed Mohamed" w:date="2022-05-27T22:25:00Z"/>
          <w:rPrChange w:id="126" w:author="Anees Ahmed Mohamed" w:date="2022-05-27T22:25:00Z">
            <w:rPr>
              <w:ins w:id="127" w:author="Anees Ahmed Mohamed" w:date="2022-05-27T22:25:00Z"/>
              <w:color w:val="000000"/>
            </w:rPr>
          </w:rPrChange>
        </w:rPr>
      </w:pPr>
      <w:r>
        <w:t>Ads</w:t>
      </w:r>
      <w:r>
        <w:rPr>
          <w:color w:val="000000"/>
        </w:rPr>
        <w:t xml:space="preserve"> images</w:t>
      </w:r>
      <w:ins w:id="128" w:author="Anees Ahmed Mohamed" w:date="2022-05-27T22:24:00Z">
        <w:r w:rsidR="003B0BA9">
          <w:rPr>
            <w:color w:val="000000"/>
          </w:rPr>
          <w:t xml:space="preserve"> (how many images?)</w:t>
        </w:r>
      </w:ins>
    </w:p>
    <w:p w14:paraId="47C6F097" w14:textId="42B3FD4A" w:rsidR="003B0BA9" w:rsidRDefault="003B0BA9">
      <w:pPr>
        <w:numPr>
          <w:ilvl w:val="0"/>
          <w:numId w:val="3"/>
        </w:numPr>
        <w:pBdr>
          <w:top w:val="nil"/>
          <w:left w:val="nil"/>
          <w:bottom w:val="nil"/>
          <w:right w:val="nil"/>
          <w:between w:val="nil"/>
        </w:pBdr>
        <w:spacing w:after="0" w:line="240" w:lineRule="auto"/>
      </w:pPr>
      <w:ins w:id="129" w:author="Anees Ahmed Mohamed" w:date="2022-05-27T22:25:00Z">
        <w:r>
          <w:rPr>
            <w:color w:val="000000"/>
          </w:rPr>
          <w:t>Water mark for the images?</w:t>
        </w:r>
      </w:ins>
    </w:p>
    <w:p w14:paraId="77197AEB" w14:textId="77777777" w:rsidR="005160AF" w:rsidRDefault="0036242A">
      <w:pPr>
        <w:numPr>
          <w:ilvl w:val="0"/>
          <w:numId w:val="3"/>
        </w:numPr>
        <w:pBdr>
          <w:top w:val="nil"/>
          <w:left w:val="nil"/>
          <w:bottom w:val="nil"/>
          <w:right w:val="nil"/>
          <w:between w:val="nil"/>
        </w:pBdr>
        <w:spacing w:after="0" w:line="240" w:lineRule="auto"/>
      </w:pPr>
      <w:r>
        <w:rPr>
          <w:color w:val="000000"/>
        </w:rPr>
        <w:t xml:space="preserve">View Full Size </w:t>
      </w:r>
    </w:p>
    <w:p w14:paraId="278D8A1A" w14:textId="77777777" w:rsidR="005160AF" w:rsidRDefault="0036242A">
      <w:pPr>
        <w:numPr>
          <w:ilvl w:val="0"/>
          <w:numId w:val="3"/>
        </w:numPr>
        <w:pBdr>
          <w:top w:val="nil"/>
          <w:left w:val="nil"/>
          <w:bottom w:val="nil"/>
          <w:right w:val="nil"/>
          <w:between w:val="nil"/>
        </w:pBdr>
        <w:spacing w:after="0" w:line="240" w:lineRule="auto"/>
      </w:pPr>
      <w:r>
        <w:rPr>
          <w:color w:val="000000"/>
        </w:rPr>
        <w:t>Zoom</w:t>
      </w:r>
    </w:p>
    <w:p w14:paraId="6A26BD44" w14:textId="77777777" w:rsidR="005160AF" w:rsidRDefault="005160AF">
      <w:pPr>
        <w:pBdr>
          <w:top w:val="nil"/>
          <w:left w:val="nil"/>
          <w:bottom w:val="nil"/>
          <w:right w:val="nil"/>
          <w:between w:val="nil"/>
        </w:pBdr>
        <w:spacing w:after="0" w:line="240" w:lineRule="auto"/>
        <w:rPr>
          <w:b/>
          <w:color w:val="000000"/>
          <w:sz w:val="24"/>
          <w:szCs w:val="24"/>
          <w:u w:val="single"/>
        </w:rPr>
      </w:pPr>
    </w:p>
    <w:p w14:paraId="6B37C8D2" w14:textId="77777777" w:rsidR="005160AF" w:rsidRDefault="0036242A">
      <w:pPr>
        <w:pBdr>
          <w:top w:val="nil"/>
          <w:left w:val="nil"/>
          <w:bottom w:val="nil"/>
          <w:right w:val="nil"/>
          <w:between w:val="nil"/>
        </w:pBdr>
        <w:spacing w:after="0" w:line="240" w:lineRule="auto"/>
        <w:rPr>
          <w:b/>
          <w:color w:val="000000"/>
          <w:sz w:val="24"/>
          <w:szCs w:val="24"/>
          <w:u w:val="single"/>
        </w:rPr>
      </w:pPr>
      <w:r>
        <w:rPr>
          <w:b/>
          <w:color w:val="000000"/>
          <w:sz w:val="24"/>
          <w:szCs w:val="24"/>
          <w:u w:val="single"/>
        </w:rPr>
        <w:t>Social Media Integration:</w:t>
      </w:r>
    </w:p>
    <w:p w14:paraId="56200870" w14:textId="77777777" w:rsidR="005160AF" w:rsidRDefault="005160AF">
      <w:pPr>
        <w:pBdr>
          <w:top w:val="nil"/>
          <w:left w:val="nil"/>
          <w:bottom w:val="nil"/>
          <w:right w:val="nil"/>
          <w:between w:val="nil"/>
        </w:pBdr>
        <w:spacing w:after="0" w:line="240" w:lineRule="auto"/>
        <w:rPr>
          <w:b/>
          <w:color w:val="000000"/>
          <w:sz w:val="24"/>
          <w:szCs w:val="24"/>
          <w:u w:val="single"/>
        </w:rPr>
      </w:pPr>
    </w:p>
    <w:p w14:paraId="25F09D1C" w14:textId="77777777" w:rsidR="005160AF" w:rsidRDefault="0036242A">
      <w:pPr>
        <w:pBdr>
          <w:top w:val="nil"/>
          <w:left w:val="nil"/>
          <w:bottom w:val="nil"/>
          <w:right w:val="nil"/>
          <w:between w:val="nil"/>
        </w:pBdr>
        <w:spacing w:after="0" w:line="240" w:lineRule="auto"/>
        <w:ind w:left="360"/>
        <w:rPr>
          <w:color w:val="000000"/>
          <w:sz w:val="24"/>
          <w:szCs w:val="24"/>
        </w:rPr>
      </w:pPr>
      <w:r>
        <w:rPr>
          <w:color w:val="000000"/>
          <w:sz w:val="24"/>
          <w:szCs w:val="24"/>
        </w:rPr>
        <w:t xml:space="preserve">The website will be integrated with various social networking websites like </w:t>
      </w:r>
      <w:proofErr w:type="spellStart"/>
      <w:r>
        <w:rPr>
          <w:color w:val="000000"/>
          <w:sz w:val="24"/>
          <w:szCs w:val="24"/>
        </w:rPr>
        <w:t>facebook</w:t>
      </w:r>
      <w:proofErr w:type="spellEnd"/>
      <w:r>
        <w:rPr>
          <w:color w:val="000000"/>
          <w:sz w:val="24"/>
          <w:szCs w:val="24"/>
        </w:rPr>
        <w:t xml:space="preserve">, Twitter etc.          Customers can only share the </w:t>
      </w:r>
      <w:r>
        <w:rPr>
          <w:sz w:val="24"/>
          <w:szCs w:val="24"/>
        </w:rPr>
        <w:t xml:space="preserve">ads </w:t>
      </w:r>
      <w:r>
        <w:rPr>
          <w:color w:val="000000"/>
          <w:sz w:val="24"/>
          <w:szCs w:val="24"/>
        </w:rPr>
        <w:t>of the website on these social networking sites.</w:t>
      </w:r>
    </w:p>
    <w:p w14:paraId="1AC80EA5" w14:textId="77777777" w:rsidR="005160AF" w:rsidRDefault="005160AF">
      <w:pPr>
        <w:pBdr>
          <w:top w:val="nil"/>
          <w:left w:val="nil"/>
          <w:bottom w:val="nil"/>
          <w:right w:val="nil"/>
          <w:between w:val="nil"/>
        </w:pBdr>
        <w:spacing w:after="0" w:line="240" w:lineRule="auto"/>
        <w:rPr>
          <w:b/>
          <w:color w:val="000000"/>
          <w:sz w:val="24"/>
          <w:szCs w:val="24"/>
          <w:u w:val="single"/>
        </w:rPr>
      </w:pPr>
    </w:p>
    <w:p w14:paraId="07E690C2" w14:textId="77777777" w:rsidR="005160AF" w:rsidRDefault="005160AF">
      <w:pPr>
        <w:pBdr>
          <w:top w:val="nil"/>
          <w:left w:val="nil"/>
          <w:bottom w:val="nil"/>
          <w:right w:val="nil"/>
          <w:between w:val="nil"/>
        </w:pBdr>
        <w:spacing w:after="0" w:line="240" w:lineRule="auto"/>
        <w:rPr>
          <w:b/>
          <w:color w:val="000000"/>
          <w:sz w:val="24"/>
          <w:szCs w:val="24"/>
          <w:u w:val="single"/>
        </w:rPr>
      </w:pPr>
    </w:p>
    <w:p w14:paraId="334C1A86" w14:textId="77777777" w:rsidR="005160AF" w:rsidRDefault="0036242A">
      <w:pPr>
        <w:pBdr>
          <w:top w:val="nil"/>
          <w:left w:val="nil"/>
          <w:bottom w:val="nil"/>
          <w:right w:val="nil"/>
          <w:between w:val="nil"/>
        </w:pBdr>
        <w:spacing w:after="0" w:line="240" w:lineRule="auto"/>
        <w:rPr>
          <w:b/>
          <w:color w:val="000000"/>
          <w:sz w:val="24"/>
          <w:szCs w:val="24"/>
          <w:u w:val="single"/>
        </w:rPr>
      </w:pPr>
      <w:r>
        <w:rPr>
          <w:b/>
          <w:color w:val="000000"/>
          <w:sz w:val="24"/>
          <w:szCs w:val="24"/>
          <w:u w:val="single"/>
        </w:rPr>
        <w:t>Contact us:</w:t>
      </w:r>
    </w:p>
    <w:p w14:paraId="09A25B6D" w14:textId="77777777" w:rsidR="005160AF" w:rsidRDefault="005160AF">
      <w:pPr>
        <w:pBdr>
          <w:top w:val="nil"/>
          <w:left w:val="nil"/>
          <w:bottom w:val="nil"/>
          <w:right w:val="nil"/>
          <w:between w:val="nil"/>
        </w:pBdr>
        <w:spacing w:after="0" w:line="240" w:lineRule="auto"/>
        <w:rPr>
          <w:b/>
          <w:color w:val="000000"/>
          <w:sz w:val="24"/>
          <w:szCs w:val="24"/>
          <w:u w:val="single"/>
        </w:rPr>
      </w:pPr>
    </w:p>
    <w:p w14:paraId="349A28C9" w14:textId="77777777" w:rsidR="005160AF" w:rsidRDefault="0036242A">
      <w:pPr>
        <w:pBdr>
          <w:top w:val="nil"/>
          <w:left w:val="nil"/>
          <w:bottom w:val="nil"/>
          <w:right w:val="nil"/>
          <w:between w:val="nil"/>
        </w:pBdr>
        <w:spacing w:after="0" w:line="240" w:lineRule="auto"/>
        <w:ind w:left="360"/>
        <w:rPr>
          <w:color w:val="000000"/>
          <w:sz w:val="24"/>
          <w:szCs w:val="24"/>
        </w:rPr>
      </w:pPr>
      <w:r>
        <w:rPr>
          <w:color w:val="000000"/>
          <w:sz w:val="24"/>
          <w:szCs w:val="24"/>
        </w:rPr>
        <w:t>The contact us page will list contact details of the Client along with a contact us from and FAQ search option. Features include:</w:t>
      </w:r>
    </w:p>
    <w:p w14:paraId="191B65BD" w14:textId="77777777" w:rsidR="005160AF" w:rsidRDefault="005160AF">
      <w:pPr>
        <w:pBdr>
          <w:top w:val="nil"/>
          <w:left w:val="nil"/>
          <w:bottom w:val="nil"/>
          <w:right w:val="nil"/>
          <w:between w:val="nil"/>
        </w:pBdr>
        <w:spacing w:after="0" w:line="240" w:lineRule="auto"/>
        <w:rPr>
          <w:color w:val="000000"/>
          <w:sz w:val="24"/>
          <w:szCs w:val="24"/>
        </w:rPr>
      </w:pPr>
    </w:p>
    <w:p w14:paraId="4B1AB869" w14:textId="77777777" w:rsidR="005160AF" w:rsidRDefault="0036242A">
      <w:pPr>
        <w:numPr>
          <w:ilvl w:val="0"/>
          <w:numId w:val="5"/>
        </w:numPr>
        <w:pBdr>
          <w:top w:val="nil"/>
          <w:left w:val="nil"/>
          <w:bottom w:val="nil"/>
          <w:right w:val="nil"/>
          <w:between w:val="nil"/>
        </w:pBdr>
        <w:spacing w:after="0" w:line="240" w:lineRule="auto"/>
      </w:pPr>
      <w:r>
        <w:rPr>
          <w:color w:val="000000"/>
        </w:rPr>
        <w:t xml:space="preserve">Contact us form </w:t>
      </w:r>
    </w:p>
    <w:p w14:paraId="5B216930" w14:textId="77777777" w:rsidR="005160AF" w:rsidRDefault="0036242A">
      <w:pPr>
        <w:numPr>
          <w:ilvl w:val="0"/>
          <w:numId w:val="5"/>
        </w:numPr>
        <w:pBdr>
          <w:top w:val="nil"/>
          <w:left w:val="nil"/>
          <w:bottom w:val="nil"/>
          <w:right w:val="nil"/>
          <w:between w:val="nil"/>
        </w:pBdr>
        <w:spacing w:after="0" w:line="240" w:lineRule="auto"/>
      </w:pPr>
      <w:r>
        <w:rPr>
          <w:color w:val="000000"/>
        </w:rPr>
        <w:t xml:space="preserve">Contact Us Form Fields </w:t>
      </w:r>
    </w:p>
    <w:p w14:paraId="2BCD367F" w14:textId="77777777" w:rsidR="005160AF" w:rsidRDefault="0036242A">
      <w:pPr>
        <w:numPr>
          <w:ilvl w:val="0"/>
          <w:numId w:val="5"/>
        </w:numPr>
        <w:pBdr>
          <w:top w:val="nil"/>
          <w:left w:val="nil"/>
          <w:bottom w:val="nil"/>
          <w:right w:val="nil"/>
          <w:between w:val="nil"/>
        </w:pBdr>
        <w:spacing w:after="0" w:line="240" w:lineRule="auto"/>
      </w:pPr>
      <w:r>
        <w:rPr>
          <w:color w:val="000000"/>
        </w:rPr>
        <w:t xml:space="preserve">First Name </w:t>
      </w:r>
    </w:p>
    <w:p w14:paraId="7AB07ABA" w14:textId="77777777" w:rsidR="005160AF" w:rsidRDefault="0036242A">
      <w:pPr>
        <w:numPr>
          <w:ilvl w:val="0"/>
          <w:numId w:val="5"/>
        </w:numPr>
        <w:pBdr>
          <w:top w:val="nil"/>
          <w:left w:val="nil"/>
          <w:bottom w:val="nil"/>
          <w:right w:val="nil"/>
          <w:between w:val="nil"/>
        </w:pBdr>
        <w:spacing w:after="0" w:line="240" w:lineRule="auto"/>
      </w:pPr>
      <w:r>
        <w:rPr>
          <w:color w:val="000000"/>
        </w:rPr>
        <w:t xml:space="preserve">Last name </w:t>
      </w:r>
    </w:p>
    <w:p w14:paraId="5F61348B" w14:textId="77777777" w:rsidR="005160AF" w:rsidRDefault="0036242A">
      <w:pPr>
        <w:numPr>
          <w:ilvl w:val="0"/>
          <w:numId w:val="5"/>
        </w:numPr>
        <w:pBdr>
          <w:top w:val="nil"/>
          <w:left w:val="nil"/>
          <w:bottom w:val="nil"/>
          <w:right w:val="nil"/>
          <w:between w:val="nil"/>
        </w:pBdr>
        <w:spacing w:after="0" w:line="240" w:lineRule="auto"/>
      </w:pPr>
      <w:r>
        <w:rPr>
          <w:color w:val="000000"/>
        </w:rPr>
        <w:t xml:space="preserve">Email </w:t>
      </w:r>
    </w:p>
    <w:p w14:paraId="2F29A5D1" w14:textId="77777777" w:rsidR="005160AF" w:rsidRDefault="0036242A">
      <w:pPr>
        <w:numPr>
          <w:ilvl w:val="0"/>
          <w:numId w:val="5"/>
        </w:numPr>
        <w:pBdr>
          <w:top w:val="nil"/>
          <w:left w:val="nil"/>
          <w:bottom w:val="nil"/>
          <w:right w:val="nil"/>
          <w:between w:val="nil"/>
        </w:pBdr>
        <w:spacing w:after="0" w:line="240" w:lineRule="auto"/>
      </w:pPr>
      <w:r>
        <w:rPr>
          <w:color w:val="000000"/>
        </w:rPr>
        <w:t xml:space="preserve">Contact (Drop down menu options) </w:t>
      </w:r>
    </w:p>
    <w:p w14:paraId="6BCB1D49" w14:textId="253AE684" w:rsidR="005160AF" w:rsidRPr="003B5EDE" w:rsidRDefault="0036242A">
      <w:pPr>
        <w:numPr>
          <w:ilvl w:val="0"/>
          <w:numId w:val="5"/>
        </w:numPr>
        <w:pBdr>
          <w:top w:val="nil"/>
          <w:left w:val="nil"/>
          <w:bottom w:val="nil"/>
          <w:right w:val="nil"/>
          <w:between w:val="nil"/>
        </w:pBdr>
        <w:spacing w:after="0" w:line="240" w:lineRule="auto"/>
        <w:rPr>
          <w:ins w:id="130" w:author="Anees Ahmed" w:date="2022-06-03T17:58:00Z"/>
          <w:b/>
          <w:color w:val="000000"/>
          <w:sz w:val="28"/>
          <w:szCs w:val="28"/>
          <w:u w:val="single"/>
          <w:rPrChange w:id="131" w:author="Anees Ahmed" w:date="2022-06-03T17:58:00Z">
            <w:rPr>
              <w:ins w:id="132" w:author="Anees Ahmed" w:date="2022-06-03T17:58:00Z"/>
              <w:color w:val="000000"/>
            </w:rPr>
          </w:rPrChange>
        </w:rPr>
      </w:pPr>
      <w:r>
        <w:rPr>
          <w:color w:val="000000"/>
        </w:rPr>
        <w:t>Message</w:t>
      </w:r>
      <w:ins w:id="133" w:author="Anees Ahmed" w:date="2022-06-02T06:56:00Z">
        <w:r w:rsidR="00654CFF">
          <w:rPr>
            <w:color w:val="000000"/>
          </w:rPr>
          <w:t xml:space="preserve"> and chat</w:t>
        </w:r>
      </w:ins>
    </w:p>
    <w:p w14:paraId="5FAA1125" w14:textId="1F750F28" w:rsidR="003B5EDE" w:rsidRPr="003B5EDE" w:rsidRDefault="003B5EDE">
      <w:pPr>
        <w:numPr>
          <w:ilvl w:val="0"/>
          <w:numId w:val="5"/>
        </w:numPr>
        <w:pBdr>
          <w:top w:val="nil"/>
          <w:left w:val="nil"/>
          <w:bottom w:val="nil"/>
          <w:right w:val="nil"/>
          <w:between w:val="nil"/>
        </w:pBdr>
        <w:spacing w:after="0" w:line="240" w:lineRule="auto"/>
        <w:rPr>
          <w:ins w:id="134" w:author="Anees Ahmed" w:date="2022-06-03T17:58:00Z"/>
          <w:b/>
          <w:color w:val="000000"/>
          <w:sz w:val="28"/>
          <w:szCs w:val="28"/>
          <w:u w:val="single"/>
          <w:rPrChange w:id="135" w:author="Anees Ahmed" w:date="2022-06-03T17:58:00Z">
            <w:rPr>
              <w:ins w:id="136" w:author="Anees Ahmed" w:date="2022-06-03T17:58:00Z"/>
              <w:color w:val="000000"/>
            </w:rPr>
          </w:rPrChange>
        </w:rPr>
      </w:pPr>
      <w:ins w:id="137" w:author="Anees Ahmed" w:date="2022-06-03T17:58:00Z">
        <w:r>
          <w:rPr>
            <w:color w:val="000000"/>
          </w:rPr>
          <w:lastRenderedPageBreak/>
          <w:t>View Seller similar other products</w:t>
        </w:r>
      </w:ins>
    </w:p>
    <w:p w14:paraId="68D33650" w14:textId="75054DBA" w:rsidR="003B5EDE" w:rsidRDefault="003B5EDE">
      <w:pPr>
        <w:numPr>
          <w:ilvl w:val="0"/>
          <w:numId w:val="5"/>
        </w:numPr>
        <w:pBdr>
          <w:top w:val="nil"/>
          <w:left w:val="nil"/>
          <w:bottom w:val="nil"/>
          <w:right w:val="nil"/>
          <w:between w:val="nil"/>
        </w:pBdr>
        <w:spacing w:after="0" w:line="240" w:lineRule="auto"/>
        <w:rPr>
          <w:b/>
          <w:color w:val="000000"/>
          <w:sz w:val="28"/>
          <w:szCs w:val="28"/>
          <w:u w:val="single"/>
        </w:rPr>
      </w:pPr>
      <w:ins w:id="138" w:author="Anees Ahmed" w:date="2022-06-03T17:58:00Z">
        <w:r>
          <w:rPr>
            <w:color w:val="000000"/>
          </w:rPr>
          <w:t>Generally similar products</w:t>
        </w:r>
      </w:ins>
    </w:p>
    <w:p w14:paraId="6A2F7BF8" w14:textId="77777777" w:rsidR="005160AF" w:rsidRDefault="005160AF">
      <w:pPr>
        <w:pBdr>
          <w:top w:val="nil"/>
          <w:left w:val="nil"/>
          <w:bottom w:val="nil"/>
          <w:right w:val="nil"/>
          <w:between w:val="nil"/>
        </w:pBdr>
        <w:spacing w:after="0" w:line="240" w:lineRule="auto"/>
        <w:rPr>
          <w:color w:val="000000"/>
        </w:rPr>
      </w:pPr>
    </w:p>
    <w:p w14:paraId="3AB3BC13" w14:textId="77777777" w:rsidR="005160AF" w:rsidRDefault="0036242A">
      <w:pPr>
        <w:pBdr>
          <w:top w:val="nil"/>
          <w:left w:val="nil"/>
          <w:bottom w:val="nil"/>
          <w:right w:val="nil"/>
          <w:between w:val="nil"/>
        </w:pBdr>
        <w:spacing w:after="0" w:line="240" w:lineRule="auto"/>
        <w:rPr>
          <w:b/>
          <w:color w:val="000000"/>
          <w:sz w:val="24"/>
          <w:szCs w:val="24"/>
          <w:u w:val="single"/>
        </w:rPr>
      </w:pPr>
      <w:r>
        <w:rPr>
          <w:b/>
          <w:color w:val="000000"/>
          <w:sz w:val="24"/>
          <w:szCs w:val="24"/>
          <w:u w:val="single"/>
        </w:rPr>
        <w:t>FAQ:</w:t>
      </w:r>
    </w:p>
    <w:p w14:paraId="1C42FCB9" w14:textId="77777777" w:rsidR="005160AF" w:rsidRDefault="005160AF">
      <w:pPr>
        <w:pBdr>
          <w:top w:val="nil"/>
          <w:left w:val="nil"/>
          <w:bottom w:val="nil"/>
          <w:right w:val="nil"/>
          <w:between w:val="nil"/>
        </w:pBdr>
        <w:spacing w:after="0" w:line="240" w:lineRule="auto"/>
        <w:rPr>
          <w:b/>
          <w:color w:val="000000"/>
          <w:sz w:val="24"/>
          <w:szCs w:val="24"/>
          <w:u w:val="single"/>
        </w:rPr>
      </w:pPr>
    </w:p>
    <w:p w14:paraId="50E5F430" w14:textId="77777777" w:rsidR="005160AF" w:rsidRDefault="0036242A">
      <w:pPr>
        <w:pBdr>
          <w:top w:val="nil"/>
          <w:left w:val="nil"/>
          <w:bottom w:val="nil"/>
          <w:right w:val="nil"/>
          <w:between w:val="nil"/>
        </w:pBdr>
        <w:spacing w:after="0" w:line="240" w:lineRule="auto"/>
        <w:ind w:left="360"/>
        <w:rPr>
          <w:color w:val="000000"/>
          <w:sz w:val="24"/>
          <w:szCs w:val="24"/>
        </w:rPr>
      </w:pPr>
      <w:r>
        <w:rPr>
          <w:color w:val="000000"/>
          <w:sz w:val="24"/>
          <w:szCs w:val="24"/>
        </w:rPr>
        <w:t xml:space="preserve">This section will list out the FAQ’s listed on the site. The FAQ’s will be maintained by the administrator. In this section all the questions will appear category </w:t>
      </w:r>
      <w:r>
        <w:rPr>
          <w:sz w:val="24"/>
          <w:szCs w:val="24"/>
        </w:rPr>
        <w:t>w</w:t>
      </w:r>
      <w:r>
        <w:rPr>
          <w:color w:val="000000"/>
          <w:sz w:val="24"/>
          <w:szCs w:val="24"/>
        </w:rPr>
        <w:t>ise for the ea</w:t>
      </w:r>
      <w:r>
        <w:rPr>
          <w:sz w:val="24"/>
          <w:szCs w:val="24"/>
        </w:rPr>
        <w:t>ch</w:t>
      </w:r>
      <w:r>
        <w:rPr>
          <w:color w:val="000000"/>
          <w:sz w:val="24"/>
          <w:szCs w:val="24"/>
        </w:rPr>
        <w:t xml:space="preserve"> of customers</w:t>
      </w:r>
    </w:p>
    <w:p w14:paraId="20D5AB02" w14:textId="77777777" w:rsidR="005160AF" w:rsidRDefault="005160AF">
      <w:pPr>
        <w:pBdr>
          <w:top w:val="nil"/>
          <w:left w:val="nil"/>
          <w:bottom w:val="nil"/>
          <w:right w:val="nil"/>
          <w:between w:val="nil"/>
        </w:pBdr>
        <w:spacing w:after="0" w:line="240" w:lineRule="auto"/>
        <w:rPr>
          <w:color w:val="000000"/>
          <w:sz w:val="24"/>
          <w:szCs w:val="24"/>
        </w:rPr>
      </w:pPr>
    </w:p>
    <w:p w14:paraId="400E2FD6" w14:textId="77777777" w:rsidR="005160AF" w:rsidRDefault="0036242A">
      <w:pPr>
        <w:pBdr>
          <w:top w:val="nil"/>
          <w:left w:val="nil"/>
          <w:bottom w:val="nil"/>
          <w:right w:val="nil"/>
          <w:between w:val="nil"/>
        </w:pBdr>
        <w:spacing w:after="0" w:line="240" w:lineRule="auto"/>
        <w:rPr>
          <w:b/>
          <w:color w:val="000000"/>
          <w:sz w:val="24"/>
          <w:szCs w:val="24"/>
          <w:u w:val="single"/>
        </w:rPr>
      </w:pPr>
      <w:r>
        <w:rPr>
          <w:b/>
          <w:color w:val="000000"/>
          <w:sz w:val="24"/>
          <w:szCs w:val="24"/>
          <w:u w:val="single"/>
        </w:rPr>
        <w:t>Administrative Panel:</w:t>
      </w:r>
    </w:p>
    <w:p w14:paraId="7B4E02D9" w14:textId="77777777" w:rsidR="005160AF" w:rsidRDefault="005160AF">
      <w:pPr>
        <w:pBdr>
          <w:top w:val="nil"/>
          <w:left w:val="nil"/>
          <w:bottom w:val="nil"/>
          <w:right w:val="nil"/>
          <w:between w:val="nil"/>
        </w:pBdr>
        <w:spacing w:after="0" w:line="240" w:lineRule="auto"/>
        <w:rPr>
          <w:b/>
          <w:color w:val="000000"/>
          <w:sz w:val="24"/>
          <w:szCs w:val="24"/>
          <w:u w:val="single"/>
        </w:rPr>
      </w:pPr>
    </w:p>
    <w:p w14:paraId="29A85723" w14:textId="15AFDE5B" w:rsidR="005160AF" w:rsidRDefault="0036242A" w:rsidP="006736BE">
      <w:pPr>
        <w:pBdr>
          <w:top w:val="nil"/>
          <w:left w:val="nil"/>
          <w:bottom w:val="nil"/>
          <w:right w:val="nil"/>
          <w:between w:val="nil"/>
        </w:pBdr>
        <w:spacing w:after="0" w:line="240" w:lineRule="auto"/>
        <w:ind w:left="360"/>
        <w:rPr>
          <w:color w:val="000000"/>
          <w:sz w:val="24"/>
          <w:szCs w:val="24"/>
        </w:rPr>
      </w:pPr>
      <w:r>
        <w:rPr>
          <w:color w:val="000000"/>
          <w:sz w:val="24"/>
          <w:szCs w:val="24"/>
        </w:rPr>
        <w:t>The back end of the website will be power packed with an administrative panel to manage the updating of data at the front as well as back end. Following are the key functionalities</w:t>
      </w:r>
    </w:p>
    <w:p w14:paraId="3A23B0B5" w14:textId="77777777" w:rsidR="005160AF" w:rsidRDefault="005160AF">
      <w:pPr>
        <w:pBdr>
          <w:top w:val="nil"/>
          <w:left w:val="nil"/>
          <w:bottom w:val="nil"/>
          <w:right w:val="nil"/>
          <w:between w:val="nil"/>
        </w:pBdr>
        <w:spacing w:after="0" w:line="240" w:lineRule="auto"/>
        <w:ind w:left="720"/>
        <w:rPr>
          <w:color w:val="000000"/>
          <w:sz w:val="24"/>
          <w:szCs w:val="24"/>
        </w:rPr>
      </w:pPr>
    </w:p>
    <w:p w14:paraId="063EE52D" w14:textId="77777777" w:rsidR="005160AF" w:rsidRDefault="0036242A">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Content Management </w:t>
      </w:r>
    </w:p>
    <w:p w14:paraId="35EAA586" w14:textId="77777777" w:rsidR="005160AF" w:rsidRDefault="0036242A">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Reports Management</w:t>
      </w:r>
    </w:p>
    <w:p w14:paraId="05DCC5AC" w14:textId="77777777" w:rsidR="005160AF" w:rsidRDefault="0036242A">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Admin will be able to Manage the customers of the site </w:t>
      </w:r>
    </w:p>
    <w:p w14:paraId="01980F9C" w14:textId="77777777" w:rsidR="005160AF" w:rsidRDefault="0036242A">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 Admin will be able to Add / Delete customers of the site </w:t>
      </w:r>
    </w:p>
    <w:p w14:paraId="419B8905" w14:textId="77777777" w:rsidR="005160AF" w:rsidRDefault="0036242A">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 Admin will be able to approve / reject the registration of the customers </w:t>
      </w:r>
    </w:p>
    <w:p w14:paraId="06E46B40" w14:textId="77777777" w:rsidR="005160AF" w:rsidRDefault="0036242A">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 xml:space="preserve"> Admin will be able to View the list of all customers of the site </w:t>
      </w:r>
    </w:p>
    <w:p w14:paraId="03F31A72" w14:textId="77777777" w:rsidR="005160AF" w:rsidRDefault="0036242A">
      <w:pPr>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Admin will be able to Activate or Deactivate the customers of the site</w:t>
      </w:r>
    </w:p>
    <w:p w14:paraId="204A30A0" w14:textId="77777777" w:rsidR="005160AF" w:rsidRDefault="0036242A">
      <w:pPr>
        <w:numPr>
          <w:ilvl w:val="0"/>
          <w:numId w:val="6"/>
        </w:numPr>
        <w:pBdr>
          <w:top w:val="nil"/>
          <w:left w:val="nil"/>
          <w:bottom w:val="nil"/>
          <w:right w:val="nil"/>
          <w:between w:val="nil"/>
        </w:pBdr>
        <w:spacing w:after="0" w:line="240" w:lineRule="auto"/>
        <w:rPr>
          <w:color w:val="000000"/>
          <w:sz w:val="28"/>
          <w:szCs w:val="28"/>
        </w:rPr>
      </w:pPr>
      <w:r>
        <w:rPr>
          <w:color w:val="000000"/>
          <w:sz w:val="24"/>
          <w:szCs w:val="24"/>
        </w:rPr>
        <w:t xml:space="preserve">Manage the Categories and </w:t>
      </w:r>
      <w:proofErr w:type="gramStart"/>
      <w:r>
        <w:rPr>
          <w:color w:val="000000"/>
          <w:sz w:val="24"/>
          <w:szCs w:val="24"/>
        </w:rPr>
        <w:t>Sub Categories</w:t>
      </w:r>
      <w:proofErr w:type="gramEnd"/>
      <w:r>
        <w:rPr>
          <w:color w:val="000000"/>
          <w:sz w:val="24"/>
          <w:szCs w:val="24"/>
        </w:rPr>
        <w:t xml:space="preserve"> of </w:t>
      </w:r>
      <w:r>
        <w:rPr>
          <w:sz w:val="24"/>
          <w:szCs w:val="24"/>
        </w:rPr>
        <w:t>ads</w:t>
      </w:r>
      <w:r>
        <w:rPr>
          <w:color w:val="000000"/>
          <w:sz w:val="24"/>
          <w:szCs w:val="24"/>
        </w:rPr>
        <w:t xml:space="preserve"> on the website. </w:t>
      </w:r>
    </w:p>
    <w:p w14:paraId="59384037" w14:textId="77777777" w:rsidR="005160AF" w:rsidRDefault="0036242A">
      <w:pPr>
        <w:numPr>
          <w:ilvl w:val="0"/>
          <w:numId w:val="6"/>
        </w:numPr>
        <w:pBdr>
          <w:top w:val="nil"/>
          <w:left w:val="nil"/>
          <w:bottom w:val="nil"/>
          <w:right w:val="nil"/>
          <w:between w:val="nil"/>
        </w:pBdr>
        <w:spacing w:after="0" w:line="240" w:lineRule="auto"/>
        <w:rPr>
          <w:color w:val="000000"/>
          <w:sz w:val="28"/>
          <w:szCs w:val="28"/>
        </w:rPr>
      </w:pPr>
      <w:r>
        <w:rPr>
          <w:color w:val="000000"/>
          <w:sz w:val="24"/>
          <w:szCs w:val="24"/>
        </w:rPr>
        <w:t xml:space="preserve">Add / Edit / Delete the categories and the </w:t>
      </w:r>
      <w:proofErr w:type="gramStart"/>
      <w:r>
        <w:rPr>
          <w:color w:val="000000"/>
          <w:sz w:val="24"/>
          <w:szCs w:val="24"/>
        </w:rPr>
        <w:t>sub categories</w:t>
      </w:r>
      <w:proofErr w:type="gramEnd"/>
      <w:r>
        <w:rPr>
          <w:color w:val="000000"/>
          <w:sz w:val="24"/>
          <w:szCs w:val="24"/>
        </w:rPr>
        <w:t xml:space="preserve"> of </w:t>
      </w:r>
      <w:r>
        <w:rPr>
          <w:sz w:val="24"/>
          <w:szCs w:val="24"/>
        </w:rPr>
        <w:t>ads</w:t>
      </w:r>
    </w:p>
    <w:p w14:paraId="5E0472DE" w14:textId="77777777" w:rsidR="005160AF" w:rsidRDefault="0036242A">
      <w:pPr>
        <w:numPr>
          <w:ilvl w:val="0"/>
          <w:numId w:val="6"/>
        </w:numPr>
        <w:pBdr>
          <w:top w:val="nil"/>
          <w:left w:val="nil"/>
          <w:bottom w:val="nil"/>
          <w:right w:val="nil"/>
          <w:between w:val="nil"/>
        </w:pBdr>
        <w:spacing w:after="0" w:line="240" w:lineRule="auto"/>
        <w:rPr>
          <w:color w:val="000000"/>
          <w:sz w:val="28"/>
          <w:szCs w:val="28"/>
        </w:rPr>
      </w:pPr>
      <w:r>
        <w:rPr>
          <w:color w:val="000000"/>
          <w:sz w:val="24"/>
          <w:szCs w:val="24"/>
        </w:rPr>
        <w:t xml:space="preserve">Activate / Deactivate the Categories and the </w:t>
      </w:r>
      <w:proofErr w:type="gramStart"/>
      <w:r>
        <w:rPr>
          <w:color w:val="000000"/>
          <w:sz w:val="24"/>
          <w:szCs w:val="24"/>
        </w:rPr>
        <w:t>Sub Categories</w:t>
      </w:r>
      <w:proofErr w:type="gramEnd"/>
      <w:r>
        <w:rPr>
          <w:color w:val="000000"/>
          <w:sz w:val="24"/>
          <w:szCs w:val="24"/>
        </w:rPr>
        <w:t xml:space="preserve"> of </w:t>
      </w:r>
      <w:r>
        <w:rPr>
          <w:sz w:val="24"/>
          <w:szCs w:val="24"/>
        </w:rPr>
        <w:t>ads</w:t>
      </w:r>
      <w:r>
        <w:rPr>
          <w:color w:val="000000"/>
          <w:sz w:val="24"/>
          <w:szCs w:val="24"/>
        </w:rPr>
        <w:t xml:space="preserve"> of the website. </w:t>
      </w:r>
    </w:p>
    <w:p w14:paraId="6BB79646" w14:textId="0549E189" w:rsidR="005160AF" w:rsidRDefault="0036242A">
      <w:pPr>
        <w:numPr>
          <w:ilvl w:val="0"/>
          <w:numId w:val="6"/>
        </w:numPr>
        <w:pBdr>
          <w:top w:val="nil"/>
          <w:left w:val="nil"/>
          <w:bottom w:val="nil"/>
          <w:right w:val="nil"/>
          <w:between w:val="nil"/>
        </w:pBdr>
        <w:spacing w:after="0" w:line="240" w:lineRule="auto"/>
        <w:rPr>
          <w:color w:val="000000"/>
          <w:sz w:val="28"/>
          <w:szCs w:val="28"/>
        </w:rPr>
      </w:pPr>
      <w:r>
        <w:rPr>
          <w:color w:val="000000"/>
          <w:sz w:val="24"/>
          <w:szCs w:val="24"/>
        </w:rPr>
        <w:t xml:space="preserve">Add / Edit / Delete </w:t>
      </w:r>
      <w:r>
        <w:rPr>
          <w:sz w:val="24"/>
          <w:szCs w:val="24"/>
        </w:rPr>
        <w:t xml:space="preserve">ads </w:t>
      </w:r>
      <w:r>
        <w:rPr>
          <w:color w:val="000000"/>
          <w:sz w:val="24"/>
          <w:szCs w:val="24"/>
        </w:rPr>
        <w:t>on the website</w:t>
      </w:r>
      <w:ins w:id="139" w:author="Anees Ahmed Mohamed" w:date="2022-05-27T10:26:00Z">
        <w:r w:rsidR="002E2F1B">
          <w:rPr>
            <w:color w:val="000000"/>
            <w:sz w:val="24"/>
            <w:szCs w:val="24"/>
          </w:rPr>
          <w:t xml:space="preserve">, block </w:t>
        </w:r>
      </w:ins>
      <w:ins w:id="140" w:author="Anees Ahmed Mohamed" w:date="2022-05-27T13:09:00Z">
        <w:r w:rsidR="00AA7F14">
          <w:rPr>
            <w:color w:val="000000"/>
            <w:sz w:val="24"/>
            <w:szCs w:val="24"/>
          </w:rPr>
          <w:t xml:space="preserve">/ ban </w:t>
        </w:r>
      </w:ins>
      <w:ins w:id="141" w:author="Anees Ahmed Mohamed" w:date="2022-05-27T10:26:00Z">
        <w:r w:rsidR="002E2F1B">
          <w:rPr>
            <w:color w:val="000000"/>
            <w:sz w:val="24"/>
            <w:szCs w:val="24"/>
          </w:rPr>
          <w:t>user?</w:t>
        </w:r>
      </w:ins>
      <w:ins w:id="142" w:author="user" w:date="2022-05-27T23:57:00Z">
        <w:r w:rsidR="000C4CC3">
          <w:rPr>
            <w:color w:val="000000"/>
            <w:sz w:val="24"/>
            <w:szCs w:val="24"/>
          </w:rPr>
          <w:t xml:space="preserve"> </w:t>
        </w:r>
        <w:r w:rsidR="000C4CC3" w:rsidRPr="00917FDE">
          <w:rPr>
            <w:color w:val="70AD47" w:themeColor="accent6"/>
            <w:sz w:val="24"/>
            <w:szCs w:val="24"/>
          </w:rPr>
          <w:t>yes, you can block or ban user</w:t>
        </w:r>
      </w:ins>
    </w:p>
    <w:p w14:paraId="7D0CDD48" w14:textId="19762E39" w:rsidR="005160AF" w:rsidRPr="0019357A" w:rsidRDefault="0036242A">
      <w:pPr>
        <w:numPr>
          <w:ilvl w:val="0"/>
          <w:numId w:val="6"/>
        </w:numPr>
        <w:pBdr>
          <w:top w:val="nil"/>
          <w:left w:val="nil"/>
          <w:bottom w:val="nil"/>
          <w:right w:val="nil"/>
          <w:between w:val="nil"/>
        </w:pBdr>
        <w:spacing w:after="0" w:line="240" w:lineRule="auto"/>
        <w:rPr>
          <w:ins w:id="143" w:author="Anees Ahmed" w:date="2022-06-03T17:39:00Z"/>
          <w:color w:val="000000"/>
          <w:sz w:val="28"/>
          <w:szCs w:val="28"/>
        </w:rPr>
      </w:pPr>
      <w:r>
        <w:rPr>
          <w:color w:val="000000"/>
          <w:sz w:val="24"/>
          <w:szCs w:val="24"/>
        </w:rPr>
        <w:t xml:space="preserve">The customer will get notified via email once the </w:t>
      </w:r>
      <w:r>
        <w:rPr>
          <w:sz w:val="24"/>
          <w:szCs w:val="24"/>
        </w:rPr>
        <w:t xml:space="preserve">ads </w:t>
      </w:r>
      <w:r>
        <w:rPr>
          <w:color w:val="000000"/>
          <w:sz w:val="24"/>
          <w:szCs w:val="24"/>
        </w:rPr>
        <w:t xml:space="preserve">is </w:t>
      </w:r>
      <w:r>
        <w:rPr>
          <w:sz w:val="24"/>
          <w:szCs w:val="24"/>
        </w:rPr>
        <w:t>posted</w:t>
      </w:r>
      <w:r>
        <w:rPr>
          <w:color w:val="000000"/>
          <w:sz w:val="24"/>
          <w:szCs w:val="24"/>
        </w:rPr>
        <w:t>.</w:t>
      </w:r>
    </w:p>
    <w:p w14:paraId="65D80677" w14:textId="1F181379" w:rsidR="003B01BB" w:rsidRDefault="003B01BB">
      <w:pPr>
        <w:numPr>
          <w:ilvl w:val="0"/>
          <w:numId w:val="6"/>
        </w:numPr>
        <w:pBdr>
          <w:top w:val="nil"/>
          <w:left w:val="nil"/>
          <w:bottom w:val="nil"/>
          <w:right w:val="nil"/>
          <w:between w:val="nil"/>
        </w:pBdr>
        <w:spacing w:after="0" w:line="240" w:lineRule="auto"/>
        <w:rPr>
          <w:color w:val="000000"/>
          <w:sz w:val="28"/>
          <w:szCs w:val="28"/>
        </w:rPr>
      </w:pPr>
      <w:ins w:id="144" w:author="Anees Ahmed" w:date="2022-06-03T17:39:00Z">
        <w:r>
          <w:rPr>
            <w:color w:val="000000"/>
            <w:sz w:val="24"/>
            <w:szCs w:val="24"/>
          </w:rPr>
          <w:t>Manage classified ads and approvals (including Both premium /sponsored/ featured and regular ads)</w:t>
        </w:r>
      </w:ins>
    </w:p>
    <w:p w14:paraId="71921C0C" w14:textId="3FE23286" w:rsidR="005160AF" w:rsidRPr="0019357A" w:rsidRDefault="0036242A">
      <w:pPr>
        <w:numPr>
          <w:ilvl w:val="0"/>
          <w:numId w:val="6"/>
        </w:numPr>
        <w:pBdr>
          <w:top w:val="nil"/>
          <w:left w:val="nil"/>
          <w:bottom w:val="nil"/>
          <w:right w:val="nil"/>
          <w:between w:val="nil"/>
        </w:pBdr>
        <w:spacing w:after="0" w:line="240" w:lineRule="auto"/>
        <w:rPr>
          <w:ins w:id="145" w:author="Anees Ahmed" w:date="2022-06-03T17:55:00Z"/>
          <w:color w:val="000000"/>
          <w:sz w:val="28"/>
          <w:szCs w:val="28"/>
        </w:rPr>
      </w:pPr>
      <w:r>
        <w:rPr>
          <w:color w:val="000000"/>
          <w:sz w:val="24"/>
          <w:szCs w:val="24"/>
        </w:rPr>
        <w:t xml:space="preserve">List of Customers Reports </w:t>
      </w:r>
    </w:p>
    <w:p w14:paraId="63B90B2E" w14:textId="63661094" w:rsidR="003B5EDE" w:rsidRDefault="003B5EDE">
      <w:pPr>
        <w:numPr>
          <w:ilvl w:val="0"/>
          <w:numId w:val="6"/>
        </w:numPr>
        <w:pBdr>
          <w:top w:val="nil"/>
          <w:left w:val="nil"/>
          <w:bottom w:val="nil"/>
          <w:right w:val="nil"/>
          <w:between w:val="nil"/>
        </w:pBdr>
        <w:spacing w:after="0" w:line="240" w:lineRule="auto"/>
        <w:rPr>
          <w:color w:val="000000"/>
          <w:sz w:val="28"/>
          <w:szCs w:val="28"/>
        </w:rPr>
      </w:pPr>
      <w:ins w:id="146" w:author="Anees Ahmed" w:date="2022-06-03T17:55:00Z">
        <w:r>
          <w:rPr>
            <w:color w:val="000000"/>
            <w:sz w:val="24"/>
            <w:szCs w:val="24"/>
          </w:rPr>
          <w:t>Creating sub-user (staff) accounts?</w:t>
        </w:r>
      </w:ins>
    </w:p>
    <w:p w14:paraId="0D4AF32C" w14:textId="77777777" w:rsidR="005160AF" w:rsidRDefault="0036242A">
      <w:pPr>
        <w:numPr>
          <w:ilvl w:val="0"/>
          <w:numId w:val="6"/>
        </w:numPr>
        <w:pBdr>
          <w:top w:val="nil"/>
          <w:left w:val="nil"/>
          <w:bottom w:val="nil"/>
          <w:right w:val="nil"/>
          <w:between w:val="nil"/>
        </w:pBdr>
        <w:spacing w:after="0" w:line="240" w:lineRule="auto"/>
        <w:rPr>
          <w:color w:val="000000"/>
          <w:sz w:val="28"/>
          <w:szCs w:val="28"/>
        </w:rPr>
      </w:pPr>
      <w:r>
        <w:rPr>
          <w:color w:val="000000"/>
          <w:sz w:val="24"/>
          <w:szCs w:val="24"/>
        </w:rPr>
        <w:t xml:space="preserve">Payment Reports </w:t>
      </w:r>
    </w:p>
    <w:p w14:paraId="0F5F8760" w14:textId="43093DAE" w:rsidR="005160AF" w:rsidRPr="00AA7F14" w:rsidRDefault="0036242A">
      <w:pPr>
        <w:numPr>
          <w:ilvl w:val="0"/>
          <w:numId w:val="6"/>
        </w:numPr>
        <w:pBdr>
          <w:top w:val="nil"/>
          <w:left w:val="nil"/>
          <w:bottom w:val="nil"/>
          <w:right w:val="nil"/>
          <w:between w:val="nil"/>
        </w:pBdr>
        <w:spacing w:after="0" w:line="240" w:lineRule="auto"/>
        <w:rPr>
          <w:ins w:id="147" w:author="Anees Ahmed Mohamed" w:date="2022-05-27T10:26:00Z"/>
          <w:color w:val="000000"/>
          <w:sz w:val="28"/>
          <w:szCs w:val="28"/>
        </w:rPr>
      </w:pPr>
      <w:r>
        <w:rPr>
          <w:color w:val="000000"/>
          <w:sz w:val="24"/>
          <w:szCs w:val="24"/>
        </w:rPr>
        <w:t xml:space="preserve">Sales Reports </w:t>
      </w:r>
    </w:p>
    <w:p w14:paraId="54901A05" w14:textId="5BAB88AD" w:rsidR="002E2F1B" w:rsidRPr="00AA7F14" w:rsidRDefault="002E2F1B">
      <w:pPr>
        <w:numPr>
          <w:ilvl w:val="0"/>
          <w:numId w:val="6"/>
        </w:numPr>
        <w:pBdr>
          <w:top w:val="nil"/>
          <w:left w:val="nil"/>
          <w:bottom w:val="nil"/>
          <w:right w:val="nil"/>
          <w:between w:val="nil"/>
        </w:pBdr>
        <w:spacing w:after="0" w:line="240" w:lineRule="auto"/>
        <w:rPr>
          <w:ins w:id="148" w:author="Anees Ahmed Mohamed" w:date="2022-05-27T10:36:00Z"/>
          <w:color w:val="000000"/>
          <w:sz w:val="28"/>
          <w:szCs w:val="28"/>
        </w:rPr>
      </w:pPr>
      <w:ins w:id="149" w:author="Anees Ahmed Mohamed" w:date="2022-05-27T10:26:00Z">
        <w:r>
          <w:rPr>
            <w:color w:val="000000"/>
            <w:sz w:val="24"/>
            <w:szCs w:val="24"/>
          </w:rPr>
          <w:t>Sending emails to bulk user/ single user?</w:t>
        </w:r>
      </w:ins>
      <w:ins w:id="150" w:author="user" w:date="2022-05-27T23:57:00Z">
        <w:r w:rsidR="0063357E">
          <w:rPr>
            <w:color w:val="000000"/>
            <w:sz w:val="24"/>
            <w:szCs w:val="24"/>
          </w:rPr>
          <w:t xml:space="preserve"> </w:t>
        </w:r>
        <w:r w:rsidR="0063357E" w:rsidRPr="00917FDE">
          <w:rPr>
            <w:color w:val="70AD47" w:themeColor="accent6"/>
            <w:sz w:val="24"/>
            <w:szCs w:val="24"/>
          </w:rPr>
          <w:t>sending mail to single user</w:t>
        </w:r>
      </w:ins>
    </w:p>
    <w:p w14:paraId="42CC99B0" w14:textId="0E9EA476" w:rsidR="00626C9A" w:rsidRPr="00917FDE" w:rsidRDefault="00626C9A">
      <w:pPr>
        <w:numPr>
          <w:ilvl w:val="0"/>
          <w:numId w:val="6"/>
        </w:numPr>
        <w:pBdr>
          <w:top w:val="nil"/>
          <w:left w:val="nil"/>
          <w:bottom w:val="nil"/>
          <w:right w:val="nil"/>
          <w:between w:val="nil"/>
        </w:pBdr>
        <w:spacing w:after="0" w:line="240" w:lineRule="auto"/>
        <w:rPr>
          <w:color w:val="BF8F00" w:themeColor="accent4" w:themeShade="BF"/>
          <w:sz w:val="28"/>
          <w:szCs w:val="28"/>
        </w:rPr>
      </w:pPr>
      <w:commentRangeStart w:id="151"/>
      <w:commentRangeStart w:id="152"/>
      <w:ins w:id="153" w:author="Anees Ahmed Mohamed" w:date="2022-05-27T10:36:00Z">
        <w:r>
          <w:rPr>
            <w:color w:val="000000"/>
            <w:sz w:val="24"/>
            <w:szCs w:val="24"/>
          </w:rPr>
          <w:t xml:space="preserve">Data migration (small user data </w:t>
        </w:r>
      </w:ins>
      <w:ins w:id="154" w:author="Anees Ahmed Mohamed" w:date="2022-05-27T10:37:00Z">
        <w:r>
          <w:rPr>
            <w:color w:val="000000"/>
            <w:sz w:val="24"/>
            <w:szCs w:val="24"/>
          </w:rPr>
          <w:t>base available</w:t>
        </w:r>
        <w:r w:rsidRPr="00917FDE">
          <w:rPr>
            <w:color w:val="BF8F00" w:themeColor="accent4" w:themeShade="BF"/>
            <w:sz w:val="24"/>
            <w:szCs w:val="24"/>
          </w:rPr>
          <w:t>)</w:t>
        </w:r>
      </w:ins>
      <w:commentRangeEnd w:id="151"/>
      <w:ins w:id="155" w:author="Anees Ahmed Mohamed" w:date="2022-05-27T22:26:00Z">
        <w:r w:rsidR="00CC00C1" w:rsidRPr="00917FDE">
          <w:rPr>
            <w:rStyle w:val="CommentReference"/>
            <w:color w:val="BF8F00" w:themeColor="accent4" w:themeShade="BF"/>
          </w:rPr>
          <w:commentReference w:id="151"/>
        </w:r>
      </w:ins>
      <w:commentRangeEnd w:id="152"/>
      <w:r w:rsidR="003B1F0E">
        <w:rPr>
          <w:rStyle w:val="CommentReference"/>
        </w:rPr>
        <w:commentReference w:id="152"/>
      </w:r>
      <w:ins w:id="156" w:author="user" w:date="2022-05-30T20:03:00Z">
        <w:r w:rsidR="00A4577F" w:rsidRPr="00917FDE">
          <w:rPr>
            <w:color w:val="BF8F00" w:themeColor="accent4" w:themeShade="BF"/>
            <w:sz w:val="24"/>
            <w:szCs w:val="24"/>
          </w:rPr>
          <w:t xml:space="preserve"> Yes, </w:t>
        </w:r>
        <w:commentRangeStart w:id="157"/>
        <w:commentRangeStart w:id="158"/>
        <w:commentRangeStart w:id="159"/>
        <w:r w:rsidR="00A4577F" w:rsidRPr="00917FDE">
          <w:rPr>
            <w:color w:val="BF8F00" w:themeColor="accent4" w:themeShade="BF"/>
            <w:sz w:val="24"/>
            <w:szCs w:val="24"/>
          </w:rPr>
          <w:t xml:space="preserve">you </w:t>
        </w:r>
        <w:proofErr w:type="gramStart"/>
        <w:r w:rsidR="00A4577F" w:rsidRPr="00917FDE">
          <w:rPr>
            <w:color w:val="BF8F00" w:themeColor="accent4" w:themeShade="BF"/>
            <w:sz w:val="24"/>
            <w:szCs w:val="24"/>
          </w:rPr>
          <w:t>will</w:t>
        </w:r>
        <w:proofErr w:type="gramEnd"/>
        <w:r w:rsidR="00A4577F" w:rsidRPr="00917FDE">
          <w:rPr>
            <w:color w:val="BF8F00" w:themeColor="accent4" w:themeShade="BF"/>
            <w:sz w:val="24"/>
            <w:szCs w:val="24"/>
          </w:rPr>
          <w:t xml:space="preserve"> able to export user data in excel format</w:t>
        </w:r>
      </w:ins>
      <w:commentRangeEnd w:id="157"/>
      <w:r w:rsidR="00917FDE">
        <w:rPr>
          <w:rStyle w:val="CommentReference"/>
        </w:rPr>
        <w:commentReference w:id="157"/>
      </w:r>
      <w:commentRangeEnd w:id="158"/>
      <w:r w:rsidR="003B1F0E">
        <w:rPr>
          <w:rStyle w:val="CommentReference"/>
        </w:rPr>
        <w:commentReference w:id="158"/>
      </w:r>
      <w:commentRangeEnd w:id="159"/>
      <w:r w:rsidR="003B1F0E">
        <w:rPr>
          <w:rStyle w:val="CommentReference"/>
        </w:rPr>
        <w:commentReference w:id="159"/>
      </w:r>
    </w:p>
    <w:p w14:paraId="20AF142D" w14:textId="77777777" w:rsidR="003B01BB" w:rsidRDefault="003B01BB">
      <w:pPr>
        <w:pBdr>
          <w:top w:val="nil"/>
          <w:left w:val="nil"/>
          <w:bottom w:val="nil"/>
          <w:right w:val="nil"/>
          <w:between w:val="nil"/>
        </w:pBdr>
        <w:spacing w:after="0" w:line="240" w:lineRule="auto"/>
        <w:rPr>
          <w:ins w:id="160" w:author="Anees Ahmed" w:date="2022-06-03T17:44:00Z"/>
          <w:b/>
          <w:color w:val="000000"/>
          <w:sz w:val="24"/>
          <w:szCs w:val="24"/>
          <w:u w:val="single"/>
        </w:rPr>
      </w:pPr>
    </w:p>
    <w:p w14:paraId="09B7F10A" w14:textId="02229D91" w:rsidR="003B01BB" w:rsidRDefault="003B01BB">
      <w:pPr>
        <w:pBdr>
          <w:top w:val="nil"/>
          <w:left w:val="nil"/>
          <w:bottom w:val="nil"/>
          <w:right w:val="nil"/>
          <w:between w:val="nil"/>
        </w:pBdr>
        <w:spacing w:after="0" w:line="240" w:lineRule="auto"/>
        <w:rPr>
          <w:ins w:id="161" w:author="Anees Ahmed" w:date="2022-06-03T17:47:00Z"/>
          <w:b/>
          <w:color w:val="000000"/>
          <w:sz w:val="24"/>
          <w:szCs w:val="24"/>
          <w:u w:val="single"/>
        </w:rPr>
      </w:pPr>
      <w:ins w:id="162" w:author="Anees Ahmed" w:date="2022-06-03T17:47:00Z">
        <w:r>
          <w:rPr>
            <w:b/>
            <w:color w:val="000000"/>
            <w:sz w:val="24"/>
            <w:szCs w:val="24"/>
            <w:u w:val="single"/>
          </w:rPr>
          <w:t>Staff Admin Panel</w:t>
        </w:r>
      </w:ins>
    </w:p>
    <w:p w14:paraId="050379EE" w14:textId="22C8E206" w:rsidR="003B01BB" w:rsidRPr="00A2434D" w:rsidRDefault="003B01BB" w:rsidP="00A2434D">
      <w:pPr>
        <w:numPr>
          <w:ilvl w:val="0"/>
          <w:numId w:val="6"/>
        </w:numPr>
        <w:pBdr>
          <w:top w:val="nil"/>
          <w:left w:val="nil"/>
          <w:bottom w:val="nil"/>
          <w:right w:val="nil"/>
          <w:between w:val="nil"/>
        </w:pBdr>
        <w:spacing w:after="0" w:line="240" w:lineRule="auto"/>
        <w:rPr>
          <w:ins w:id="163" w:author="Anees Ahmed" w:date="2022-06-03T17:48:00Z"/>
          <w:color w:val="000000"/>
          <w:sz w:val="24"/>
          <w:szCs w:val="24"/>
        </w:rPr>
      </w:pPr>
      <w:ins w:id="164" w:author="Anees Ahmed" w:date="2022-06-03T17:48:00Z">
        <w:r w:rsidRPr="00A2434D">
          <w:rPr>
            <w:color w:val="000000"/>
            <w:sz w:val="24"/>
            <w:szCs w:val="24"/>
          </w:rPr>
          <w:t>Manual approval of user profile</w:t>
        </w:r>
      </w:ins>
    </w:p>
    <w:p w14:paraId="0F93B276" w14:textId="7A020122" w:rsidR="003B01BB" w:rsidRPr="00A2434D" w:rsidRDefault="003B01BB" w:rsidP="00A2434D">
      <w:pPr>
        <w:numPr>
          <w:ilvl w:val="0"/>
          <w:numId w:val="6"/>
        </w:numPr>
        <w:pBdr>
          <w:top w:val="nil"/>
          <w:left w:val="nil"/>
          <w:bottom w:val="nil"/>
          <w:right w:val="nil"/>
          <w:between w:val="nil"/>
        </w:pBdr>
        <w:spacing w:after="0" w:line="240" w:lineRule="auto"/>
        <w:rPr>
          <w:ins w:id="165" w:author="Anees Ahmed" w:date="2022-06-03T17:48:00Z"/>
          <w:color w:val="000000"/>
          <w:sz w:val="24"/>
          <w:szCs w:val="24"/>
        </w:rPr>
      </w:pPr>
      <w:ins w:id="166" w:author="Anees Ahmed" w:date="2022-06-03T17:48:00Z">
        <w:r w:rsidRPr="00A2434D">
          <w:rPr>
            <w:color w:val="000000"/>
            <w:sz w:val="24"/>
            <w:szCs w:val="24"/>
          </w:rPr>
          <w:t>Manual approvals of Ads</w:t>
        </w:r>
      </w:ins>
    </w:p>
    <w:p w14:paraId="39F264C5" w14:textId="2E45AB93" w:rsidR="003B01BB" w:rsidRDefault="003B01BB" w:rsidP="00A2434D">
      <w:pPr>
        <w:numPr>
          <w:ilvl w:val="0"/>
          <w:numId w:val="6"/>
        </w:numPr>
        <w:pBdr>
          <w:top w:val="nil"/>
          <w:left w:val="nil"/>
          <w:bottom w:val="nil"/>
          <w:right w:val="nil"/>
          <w:between w:val="nil"/>
        </w:pBdr>
        <w:spacing w:after="0" w:line="240" w:lineRule="auto"/>
        <w:rPr>
          <w:ins w:id="167" w:author="Anees Ahmed" w:date="2022-06-03T17:49:00Z"/>
          <w:color w:val="000000"/>
          <w:sz w:val="24"/>
          <w:szCs w:val="24"/>
        </w:rPr>
      </w:pPr>
      <w:ins w:id="168" w:author="Anees Ahmed" w:date="2022-06-03T17:48:00Z">
        <w:r w:rsidRPr="00A2434D">
          <w:rPr>
            <w:color w:val="000000"/>
            <w:sz w:val="24"/>
            <w:szCs w:val="24"/>
          </w:rPr>
          <w:t>Ad express</w:t>
        </w:r>
      </w:ins>
    </w:p>
    <w:p w14:paraId="41D3E20C" w14:textId="687D7AC1" w:rsidR="00A2434D" w:rsidRDefault="00A2434D" w:rsidP="00A2434D">
      <w:pPr>
        <w:numPr>
          <w:ilvl w:val="0"/>
          <w:numId w:val="6"/>
        </w:numPr>
        <w:pBdr>
          <w:top w:val="nil"/>
          <w:left w:val="nil"/>
          <w:bottom w:val="nil"/>
          <w:right w:val="nil"/>
          <w:between w:val="nil"/>
        </w:pBdr>
        <w:spacing w:after="0" w:line="240" w:lineRule="auto"/>
        <w:rPr>
          <w:ins w:id="169" w:author="Anees Ahmed" w:date="2022-06-03T17:49:00Z"/>
          <w:color w:val="000000"/>
          <w:sz w:val="24"/>
          <w:szCs w:val="24"/>
        </w:rPr>
      </w:pPr>
      <w:ins w:id="170" w:author="Anees Ahmed" w:date="2022-06-03T17:49:00Z">
        <w:r>
          <w:rPr>
            <w:color w:val="000000"/>
            <w:sz w:val="24"/>
            <w:szCs w:val="24"/>
          </w:rPr>
          <w:t>Manage requests by users for Ads and ads extension</w:t>
        </w:r>
      </w:ins>
    </w:p>
    <w:p w14:paraId="30DB1E9F" w14:textId="7619197A" w:rsidR="00A2434D" w:rsidRPr="00A2434D" w:rsidRDefault="00A2434D" w:rsidP="00A2434D">
      <w:pPr>
        <w:numPr>
          <w:ilvl w:val="0"/>
          <w:numId w:val="6"/>
        </w:numPr>
        <w:pBdr>
          <w:top w:val="nil"/>
          <w:left w:val="nil"/>
          <w:bottom w:val="nil"/>
          <w:right w:val="nil"/>
          <w:between w:val="nil"/>
        </w:pBdr>
        <w:spacing w:after="0" w:line="240" w:lineRule="auto"/>
        <w:rPr>
          <w:ins w:id="171" w:author="Anees Ahmed" w:date="2022-06-03T17:48:00Z"/>
          <w:color w:val="000000"/>
          <w:sz w:val="24"/>
          <w:szCs w:val="24"/>
        </w:rPr>
      </w:pPr>
      <w:ins w:id="172" w:author="Anees Ahmed" w:date="2022-06-03T17:50:00Z">
        <w:r>
          <w:rPr>
            <w:color w:val="000000"/>
            <w:sz w:val="24"/>
            <w:szCs w:val="24"/>
          </w:rPr>
          <w:t>And manage privileges provided by Admin</w:t>
        </w:r>
      </w:ins>
    </w:p>
    <w:p w14:paraId="49654C6C" w14:textId="77777777" w:rsidR="003B01BB" w:rsidRDefault="003B01BB">
      <w:pPr>
        <w:pBdr>
          <w:top w:val="nil"/>
          <w:left w:val="nil"/>
          <w:bottom w:val="nil"/>
          <w:right w:val="nil"/>
          <w:between w:val="nil"/>
        </w:pBdr>
        <w:spacing w:after="0" w:line="240" w:lineRule="auto"/>
        <w:rPr>
          <w:ins w:id="173" w:author="Anees Ahmed" w:date="2022-06-03T17:47:00Z"/>
          <w:b/>
          <w:color w:val="000000"/>
          <w:sz w:val="24"/>
          <w:szCs w:val="24"/>
          <w:u w:val="single"/>
        </w:rPr>
      </w:pPr>
    </w:p>
    <w:p w14:paraId="5ED91DAD" w14:textId="54B6F3E8" w:rsidR="005160AF" w:rsidRPr="00A2434D" w:rsidRDefault="003B01BB">
      <w:pPr>
        <w:pBdr>
          <w:top w:val="nil"/>
          <w:left w:val="nil"/>
          <w:bottom w:val="nil"/>
          <w:right w:val="nil"/>
          <w:between w:val="nil"/>
        </w:pBdr>
        <w:spacing w:after="0" w:line="240" w:lineRule="auto"/>
        <w:rPr>
          <w:ins w:id="174" w:author="Anees Ahmed" w:date="2022-06-03T17:44:00Z"/>
          <w:b/>
          <w:color w:val="000000"/>
          <w:sz w:val="24"/>
          <w:szCs w:val="24"/>
          <w:u w:val="single"/>
        </w:rPr>
      </w:pPr>
      <w:ins w:id="175" w:author="Anees Ahmed" w:date="2022-06-03T17:44:00Z">
        <w:r w:rsidRPr="00A2434D">
          <w:rPr>
            <w:b/>
            <w:color w:val="000000"/>
            <w:sz w:val="24"/>
            <w:szCs w:val="24"/>
            <w:u w:val="single"/>
          </w:rPr>
          <w:t>User Panel</w:t>
        </w:r>
      </w:ins>
    </w:p>
    <w:p w14:paraId="57843BA4" w14:textId="5B4E4703" w:rsidR="003B01BB" w:rsidRDefault="003B01BB" w:rsidP="00A2434D">
      <w:pPr>
        <w:numPr>
          <w:ilvl w:val="0"/>
          <w:numId w:val="6"/>
        </w:numPr>
        <w:pBdr>
          <w:top w:val="nil"/>
          <w:left w:val="nil"/>
          <w:bottom w:val="nil"/>
          <w:right w:val="nil"/>
          <w:between w:val="nil"/>
        </w:pBdr>
        <w:spacing w:after="0" w:line="240" w:lineRule="auto"/>
        <w:rPr>
          <w:ins w:id="176" w:author="Anees Ahmed" w:date="2022-06-03T17:46:00Z"/>
          <w:color w:val="000000"/>
          <w:sz w:val="24"/>
          <w:szCs w:val="24"/>
        </w:rPr>
      </w:pPr>
      <w:ins w:id="177" w:author="Anees Ahmed" w:date="2022-06-03T17:46:00Z">
        <w:r>
          <w:rPr>
            <w:color w:val="000000"/>
            <w:sz w:val="24"/>
            <w:szCs w:val="24"/>
          </w:rPr>
          <w:t>Posting ads</w:t>
        </w:r>
      </w:ins>
    </w:p>
    <w:p w14:paraId="4FA23152" w14:textId="2B1ECBFC" w:rsidR="003B01BB" w:rsidRDefault="003B01BB" w:rsidP="00A2434D">
      <w:pPr>
        <w:numPr>
          <w:ilvl w:val="0"/>
          <w:numId w:val="6"/>
        </w:numPr>
        <w:pBdr>
          <w:top w:val="nil"/>
          <w:left w:val="nil"/>
          <w:bottom w:val="nil"/>
          <w:right w:val="nil"/>
          <w:between w:val="nil"/>
        </w:pBdr>
        <w:spacing w:after="0" w:line="240" w:lineRule="auto"/>
        <w:rPr>
          <w:ins w:id="178" w:author="Anees Ahmed" w:date="2022-06-03T17:45:00Z"/>
          <w:color w:val="000000"/>
          <w:sz w:val="24"/>
          <w:szCs w:val="24"/>
        </w:rPr>
      </w:pPr>
      <w:ins w:id="179" w:author="Anees Ahmed" w:date="2022-06-03T17:44:00Z">
        <w:r>
          <w:rPr>
            <w:color w:val="000000"/>
            <w:sz w:val="24"/>
            <w:szCs w:val="24"/>
          </w:rPr>
          <w:t>Manage details</w:t>
        </w:r>
      </w:ins>
    </w:p>
    <w:p w14:paraId="2D11BC3F" w14:textId="7D40B3C8" w:rsidR="003B01BB" w:rsidRDefault="003B01BB" w:rsidP="00A2434D">
      <w:pPr>
        <w:numPr>
          <w:ilvl w:val="0"/>
          <w:numId w:val="6"/>
        </w:numPr>
        <w:pBdr>
          <w:top w:val="nil"/>
          <w:left w:val="nil"/>
          <w:bottom w:val="nil"/>
          <w:right w:val="nil"/>
          <w:between w:val="nil"/>
        </w:pBdr>
        <w:spacing w:after="0" w:line="240" w:lineRule="auto"/>
        <w:rPr>
          <w:ins w:id="180" w:author="Anees Ahmed" w:date="2022-06-03T17:45:00Z"/>
          <w:color w:val="000000"/>
          <w:sz w:val="24"/>
          <w:szCs w:val="24"/>
        </w:rPr>
      </w:pPr>
      <w:ins w:id="181" w:author="Anees Ahmed" w:date="2022-06-03T17:45:00Z">
        <w:r>
          <w:rPr>
            <w:color w:val="000000"/>
            <w:sz w:val="24"/>
            <w:szCs w:val="24"/>
          </w:rPr>
          <w:t>Manage Ads</w:t>
        </w:r>
      </w:ins>
    </w:p>
    <w:p w14:paraId="363DF49F" w14:textId="399BE4AC" w:rsidR="003B01BB" w:rsidRDefault="003B01BB" w:rsidP="00A2434D">
      <w:pPr>
        <w:numPr>
          <w:ilvl w:val="0"/>
          <w:numId w:val="6"/>
        </w:numPr>
        <w:pBdr>
          <w:top w:val="nil"/>
          <w:left w:val="nil"/>
          <w:bottom w:val="nil"/>
          <w:right w:val="nil"/>
          <w:between w:val="nil"/>
        </w:pBdr>
        <w:spacing w:after="0" w:line="240" w:lineRule="auto"/>
        <w:rPr>
          <w:ins w:id="182" w:author="Anees Ahmed" w:date="2022-06-03T17:45:00Z"/>
          <w:color w:val="000000"/>
          <w:sz w:val="24"/>
          <w:szCs w:val="24"/>
        </w:rPr>
      </w:pPr>
      <w:ins w:id="183" w:author="Anees Ahmed" w:date="2022-06-03T17:45:00Z">
        <w:r>
          <w:rPr>
            <w:color w:val="000000"/>
            <w:sz w:val="24"/>
            <w:szCs w:val="24"/>
          </w:rPr>
          <w:t xml:space="preserve">See Report of </w:t>
        </w:r>
        <w:proofErr w:type="gramStart"/>
        <w:r>
          <w:rPr>
            <w:color w:val="000000"/>
            <w:sz w:val="24"/>
            <w:szCs w:val="24"/>
          </w:rPr>
          <w:t>view</w:t>
        </w:r>
        <w:proofErr w:type="gramEnd"/>
        <w:r>
          <w:rPr>
            <w:color w:val="000000"/>
            <w:sz w:val="24"/>
            <w:szCs w:val="24"/>
          </w:rPr>
          <w:t xml:space="preserve"> of Ads and Phone number</w:t>
        </w:r>
      </w:ins>
    </w:p>
    <w:p w14:paraId="2CA0796C" w14:textId="353CAAB6" w:rsidR="003B01BB" w:rsidRDefault="003B01BB" w:rsidP="00A2434D">
      <w:pPr>
        <w:numPr>
          <w:ilvl w:val="0"/>
          <w:numId w:val="6"/>
        </w:numPr>
        <w:pBdr>
          <w:top w:val="nil"/>
          <w:left w:val="nil"/>
          <w:bottom w:val="nil"/>
          <w:right w:val="nil"/>
          <w:between w:val="nil"/>
        </w:pBdr>
        <w:spacing w:after="0" w:line="240" w:lineRule="auto"/>
        <w:rPr>
          <w:ins w:id="184" w:author="Anees Ahmed" w:date="2022-06-03T17:54:00Z"/>
          <w:color w:val="000000"/>
          <w:sz w:val="24"/>
          <w:szCs w:val="24"/>
        </w:rPr>
      </w:pPr>
      <w:ins w:id="185" w:author="Anees Ahmed" w:date="2022-06-03T17:45:00Z">
        <w:r>
          <w:rPr>
            <w:color w:val="000000"/>
            <w:sz w:val="24"/>
            <w:szCs w:val="24"/>
          </w:rPr>
          <w:lastRenderedPageBreak/>
          <w:t xml:space="preserve">Report (Ads History by type, </w:t>
        </w:r>
      </w:ins>
      <w:ins w:id="186" w:author="Anees Ahmed" w:date="2022-06-03T17:47:00Z">
        <w:r>
          <w:rPr>
            <w:color w:val="000000"/>
            <w:sz w:val="24"/>
            <w:szCs w:val="24"/>
          </w:rPr>
          <w:t>category</w:t>
        </w:r>
      </w:ins>
      <w:ins w:id="187" w:author="Anees Ahmed" w:date="2022-06-03T17:54:00Z">
        <w:r w:rsidR="003B5EDE">
          <w:rPr>
            <w:color w:val="000000"/>
            <w:sz w:val="24"/>
            <w:szCs w:val="24"/>
          </w:rPr>
          <w:t>)</w:t>
        </w:r>
      </w:ins>
    </w:p>
    <w:p w14:paraId="736DD909" w14:textId="223E0212" w:rsidR="003B5EDE" w:rsidRDefault="003B5EDE" w:rsidP="00A2434D">
      <w:pPr>
        <w:numPr>
          <w:ilvl w:val="0"/>
          <w:numId w:val="6"/>
        </w:numPr>
        <w:pBdr>
          <w:top w:val="nil"/>
          <w:left w:val="nil"/>
          <w:bottom w:val="nil"/>
          <w:right w:val="nil"/>
          <w:between w:val="nil"/>
        </w:pBdr>
        <w:spacing w:after="0" w:line="240" w:lineRule="auto"/>
        <w:rPr>
          <w:ins w:id="188" w:author="Anees Ahmed" w:date="2022-06-03T17:47:00Z"/>
          <w:color w:val="000000"/>
          <w:sz w:val="24"/>
          <w:szCs w:val="24"/>
        </w:rPr>
      </w:pPr>
      <w:ins w:id="189" w:author="Anees Ahmed" w:date="2022-06-03T17:54:00Z">
        <w:r>
          <w:rPr>
            <w:color w:val="000000"/>
            <w:sz w:val="24"/>
            <w:szCs w:val="24"/>
          </w:rPr>
          <w:t>View customer response/chat</w:t>
        </w:r>
      </w:ins>
    </w:p>
    <w:p w14:paraId="61F4F51C" w14:textId="4424D973" w:rsidR="003B01BB" w:rsidRDefault="003B01BB" w:rsidP="00A2434D">
      <w:pPr>
        <w:numPr>
          <w:ilvl w:val="0"/>
          <w:numId w:val="6"/>
        </w:numPr>
        <w:pBdr>
          <w:top w:val="nil"/>
          <w:left w:val="nil"/>
          <w:bottom w:val="nil"/>
          <w:right w:val="nil"/>
          <w:between w:val="nil"/>
        </w:pBdr>
        <w:spacing w:after="0" w:line="240" w:lineRule="auto"/>
        <w:rPr>
          <w:ins w:id="190" w:author="Anees Ahmed" w:date="2022-06-03T17:44:00Z"/>
          <w:color w:val="000000"/>
          <w:sz w:val="24"/>
          <w:szCs w:val="24"/>
        </w:rPr>
      </w:pPr>
      <w:ins w:id="191" w:author="Anees Ahmed" w:date="2022-06-03T17:47:00Z">
        <w:r>
          <w:rPr>
            <w:color w:val="000000"/>
            <w:sz w:val="24"/>
            <w:szCs w:val="24"/>
          </w:rPr>
          <w:t>Payment history (if paid customers)</w:t>
        </w:r>
      </w:ins>
    </w:p>
    <w:p w14:paraId="0E707904" w14:textId="77777777" w:rsidR="003B01BB" w:rsidRDefault="003B01BB">
      <w:pPr>
        <w:pBdr>
          <w:top w:val="nil"/>
          <w:left w:val="nil"/>
          <w:bottom w:val="nil"/>
          <w:right w:val="nil"/>
          <w:between w:val="nil"/>
        </w:pBdr>
        <w:spacing w:after="0" w:line="240" w:lineRule="auto"/>
        <w:rPr>
          <w:color w:val="000000"/>
          <w:sz w:val="24"/>
          <w:szCs w:val="24"/>
        </w:rPr>
      </w:pPr>
    </w:p>
    <w:p w14:paraId="4A5471B4" w14:textId="77777777" w:rsidR="005160AF" w:rsidRDefault="0036242A">
      <w:pPr>
        <w:pBdr>
          <w:top w:val="nil"/>
          <w:left w:val="nil"/>
          <w:bottom w:val="nil"/>
          <w:right w:val="nil"/>
          <w:between w:val="nil"/>
        </w:pBdr>
        <w:spacing w:after="0" w:line="240" w:lineRule="auto"/>
        <w:rPr>
          <w:b/>
          <w:color w:val="000000"/>
          <w:sz w:val="24"/>
          <w:szCs w:val="24"/>
          <w:u w:val="single"/>
        </w:rPr>
      </w:pPr>
      <w:r>
        <w:rPr>
          <w:b/>
          <w:color w:val="000000"/>
          <w:sz w:val="24"/>
          <w:szCs w:val="24"/>
          <w:u w:val="single"/>
        </w:rPr>
        <w:t>Website Technology:</w:t>
      </w:r>
    </w:p>
    <w:p w14:paraId="584F77C2" w14:textId="77777777" w:rsidR="00A475CF" w:rsidRDefault="00A475CF">
      <w:pPr>
        <w:pBdr>
          <w:top w:val="nil"/>
          <w:left w:val="nil"/>
          <w:bottom w:val="nil"/>
          <w:right w:val="nil"/>
          <w:between w:val="nil"/>
        </w:pBdr>
        <w:spacing w:after="0" w:line="240" w:lineRule="auto"/>
        <w:rPr>
          <w:ins w:id="192" w:author="Anees Ahmed Mohamed" w:date="2022-05-27T10:31:00Z"/>
          <w:color w:val="000000"/>
          <w:sz w:val="24"/>
          <w:szCs w:val="24"/>
        </w:rPr>
      </w:pPr>
    </w:p>
    <w:p w14:paraId="249AE9E6" w14:textId="531CD02E" w:rsidR="005160AF" w:rsidRDefault="00D41745">
      <w:pPr>
        <w:pBdr>
          <w:top w:val="nil"/>
          <w:left w:val="nil"/>
          <w:bottom w:val="nil"/>
          <w:right w:val="nil"/>
          <w:between w:val="nil"/>
        </w:pBdr>
        <w:spacing w:after="0" w:line="240" w:lineRule="auto"/>
        <w:rPr>
          <w:color w:val="000000"/>
          <w:sz w:val="24"/>
          <w:szCs w:val="24"/>
        </w:rPr>
      </w:pPr>
      <w:ins w:id="193" w:author="Anees Ahmed Mohamed" w:date="2022-05-27T10:17:00Z">
        <w:r>
          <w:rPr>
            <w:color w:val="000000"/>
            <w:sz w:val="24"/>
            <w:szCs w:val="24"/>
          </w:rPr>
          <w:t>Home page de</w:t>
        </w:r>
      </w:ins>
      <w:ins w:id="194" w:author="Anees Ahmed Mohamed" w:date="2022-05-27T10:18:00Z">
        <w:r>
          <w:rPr>
            <w:color w:val="000000"/>
            <w:sz w:val="24"/>
            <w:szCs w:val="24"/>
          </w:rPr>
          <w:t xml:space="preserve">sign </w:t>
        </w:r>
      </w:ins>
      <w:ins w:id="195" w:author="Anees Ahmed Mohamed" w:date="2022-05-27T10:36:00Z">
        <w:r w:rsidR="00A010AF">
          <w:rPr>
            <w:color w:val="000000"/>
            <w:sz w:val="24"/>
            <w:szCs w:val="24"/>
          </w:rPr>
          <w:t>/ mockup</w:t>
        </w:r>
      </w:ins>
      <w:ins w:id="196" w:author="Anees Ahmed Mohamed" w:date="2022-05-27T10:18:00Z">
        <w:r>
          <w:rPr>
            <w:color w:val="000000"/>
            <w:sz w:val="24"/>
            <w:szCs w:val="24"/>
          </w:rPr>
          <w:t xml:space="preserve">- </w:t>
        </w:r>
        <w:commentRangeStart w:id="197"/>
        <w:commentRangeStart w:id="198"/>
        <w:r>
          <w:rPr>
            <w:color w:val="000000"/>
            <w:sz w:val="24"/>
            <w:szCs w:val="24"/>
          </w:rPr>
          <w:t>h</w:t>
        </w:r>
      </w:ins>
      <w:ins w:id="199" w:author="Anees Ahmed Mohamed" w:date="2022-05-27T10:16:00Z">
        <w:r>
          <w:rPr>
            <w:color w:val="000000"/>
            <w:sz w:val="24"/>
            <w:szCs w:val="24"/>
          </w:rPr>
          <w:t xml:space="preserve">ow many options </w:t>
        </w:r>
      </w:ins>
      <w:commentRangeEnd w:id="197"/>
      <w:ins w:id="200" w:author="Anees Ahmed Mohamed" w:date="2022-05-27T22:26:00Z">
        <w:r w:rsidR="00CC00C1">
          <w:rPr>
            <w:rStyle w:val="CommentReference"/>
          </w:rPr>
          <w:commentReference w:id="197"/>
        </w:r>
      </w:ins>
      <w:commentRangeEnd w:id="198"/>
      <w:r w:rsidR="003B1F0E">
        <w:rPr>
          <w:rStyle w:val="CommentReference"/>
        </w:rPr>
        <w:commentReference w:id="198"/>
      </w:r>
      <w:ins w:id="201" w:author="Anees Ahmed Mohamed" w:date="2022-05-27T10:16:00Z">
        <w:r>
          <w:rPr>
            <w:color w:val="000000"/>
            <w:sz w:val="24"/>
            <w:szCs w:val="24"/>
          </w:rPr>
          <w:t>will provide for review</w:t>
        </w:r>
      </w:ins>
      <w:ins w:id="202" w:author="user" w:date="2022-05-30T20:03:00Z">
        <w:r w:rsidR="00A4577F">
          <w:rPr>
            <w:color w:val="000000"/>
            <w:sz w:val="24"/>
            <w:szCs w:val="24"/>
          </w:rPr>
          <w:t xml:space="preserve"> </w:t>
        </w:r>
        <w:r w:rsidR="00A4577F" w:rsidRPr="00917FDE">
          <w:rPr>
            <w:color w:val="BF8F00" w:themeColor="accent4" w:themeShade="BF"/>
            <w:sz w:val="24"/>
            <w:szCs w:val="24"/>
          </w:rPr>
          <w:t>(Unlimited)</w:t>
        </w:r>
      </w:ins>
    </w:p>
    <w:p w14:paraId="6A78B4C1" w14:textId="42707D65" w:rsidR="00A475CF" w:rsidRDefault="0019357A">
      <w:pPr>
        <w:pBdr>
          <w:top w:val="nil"/>
          <w:left w:val="nil"/>
          <w:bottom w:val="nil"/>
          <w:right w:val="nil"/>
          <w:between w:val="nil"/>
        </w:pBdr>
        <w:spacing w:after="0" w:line="240" w:lineRule="auto"/>
        <w:rPr>
          <w:ins w:id="203" w:author="Anees Ahmed" w:date="2022-06-03T18:09:00Z"/>
          <w:b/>
          <w:color w:val="000000"/>
          <w:sz w:val="24"/>
          <w:szCs w:val="24"/>
        </w:rPr>
      </w:pPr>
      <w:ins w:id="204" w:author="Anees Ahmed" w:date="2022-06-03T18:09:00Z">
        <w:r>
          <w:rPr>
            <w:b/>
            <w:color w:val="000000"/>
            <w:sz w:val="24"/>
            <w:szCs w:val="24"/>
          </w:rPr>
          <w:t>Ads posting page</w:t>
        </w:r>
      </w:ins>
      <w:ins w:id="205" w:author="Anees Ahmed" w:date="2022-06-03T18:10:00Z">
        <w:r>
          <w:rPr>
            <w:b/>
            <w:color w:val="000000"/>
            <w:sz w:val="24"/>
            <w:szCs w:val="24"/>
          </w:rPr>
          <w:t xml:space="preserve"> need to agree</w:t>
        </w:r>
      </w:ins>
    </w:p>
    <w:p w14:paraId="34CC7FD6" w14:textId="77777777" w:rsidR="0019357A" w:rsidRDefault="0019357A">
      <w:pPr>
        <w:pBdr>
          <w:top w:val="nil"/>
          <w:left w:val="nil"/>
          <w:bottom w:val="nil"/>
          <w:right w:val="nil"/>
          <w:between w:val="nil"/>
        </w:pBdr>
        <w:spacing w:after="0" w:line="240" w:lineRule="auto"/>
        <w:rPr>
          <w:ins w:id="206" w:author="Anees Ahmed Mohamed" w:date="2022-05-27T10:31:00Z"/>
          <w:b/>
          <w:color w:val="000000"/>
          <w:sz w:val="24"/>
          <w:szCs w:val="24"/>
        </w:rPr>
      </w:pPr>
    </w:p>
    <w:p w14:paraId="660BD86C" w14:textId="1DA477A5" w:rsidR="005160AF" w:rsidRDefault="0036242A">
      <w:pPr>
        <w:pBdr>
          <w:top w:val="nil"/>
          <w:left w:val="nil"/>
          <w:bottom w:val="nil"/>
          <w:right w:val="nil"/>
          <w:between w:val="nil"/>
        </w:pBdr>
        <w:spacing w:after="0" w:line="240" w:lineRule="auto"/>
        <w:rPr>
          <w:ins w:id="207" w:author="Anees Ahmed Mohamed" w:date="2022-05-27T13:16:00Z"/>
          <w:color w:val="000000"/>
          <w:sz w:val="24"/>
          <w:szCs w:val="24"/>
        </w:rPr>
      </w:pPr>
      <w:r>
        <w:rPr>
          <w:b/>
          <w:color w:val="000000"/>
          <w:sz w:val="24"/>
          <w:szCs w:val="24"/>
        </w:rPr>
        <w:t>Frontend</w:t>
      </w:r>
      <w:r>
        <w:rPr>
          <w:color w:val="000000"/>
          <w:sz w:val="24"/>
          <w:szCs w:val="24"/>
        </w:rPr>
        <w:t xml:space="preserve">: HTML5, CSS3, JavaScript, </w:t>
      </w:r>
      <w:proofErr w:type="spellStart"/>
      <w:r>
        <w:rPr>
          <w:color w:val="000000"/>
          <w:sz w:val="24"/>
          <w:szCs w:val="24"/>
        </w:rPr>
        <w:t>JQuery</w:t>
      </w:r>
      <w:proofErr w:type="spellEnd"/>
      <w:r>
        <w:rPr>
          <w:color w:val="000000"/>
          <w:sz w:val="24"/>
          <w:szCs w:val="24"/>
        </w:rPr>
        <w:t>, Bootstrap Framework</w:t>
      </w:r>
    </w:p>
    <w:p w14:paraId="498EC9FC" w14:textId="1890F81F" w:rsidR="00704738" w:rsidRDefault="00704738">
      <w:pPr>
        <w:pBdr>
          <w:top w:val="nil"/>
          <w:left w:val="nil"/>
          <w:bottom w:val="nil"/>
          <w:right w:val="nil"/>
          <w:between w:val="nil"/>
        </w:pBdr>
        <w:spacing w:after="0" w:line="240" w:lineRule="auto"/>
        <w:rPr>
          <w:color w:val="000000"/>
          <w:sz w:val="24"/>
          <w:szCs w:val="24"/>
        </w:rPr>
      </w:pPr>
      <w:ins w:id="208" w:author="Anees Ahmed Mohamed" w:date="2022-05-27T13:16:00Z">
        <w:r>
          <w:rPr>
            <w:color w:val="000000"/>
            <w:sz w:val="24"/>
            <w:szCs w:val="24"/>
          </w:rPr>
          <w:t>SSL</w:t>
        </w:r>
        <w:r w:rsidRPr="00917FDE">
          <w:rPr>
            <w:color w:val="70AD47" w:themeColor="accent6"/>
            <w:sz w:val="24"/>
            <w:szCs w:val="24"/>
          </w:rPr>
          <w:t>?</w:t>
        </w:r>
      </w:ins>
      <w:ins w:id="209" w:author="user" w:date="2022-05-27T23:57:00Z">
        <w:r w:rsidR="00E64046" w:rsidRPr="00917FDE">
          <w:rPr>
            <w:color w:val="70AD47" w:themeColor="accent6"/>
            <w:sz w:val="24"/>
            <w:szCs w:val="24"/>
          </w:rPr>
          <w:t xml:space="preserve"> yes, </w:t>
        </w:r>
        <w:proofErr w:type="spellStart"/>
        <w:r w:rsidR="00E64046" w:rsidRPr="00917FDE">
          <w:rPr>
            <w:color w:val="70AD47" w:themeColor="accent6"/>
            <w:sz w:val="24"/>
            <w:szCs w:val="24"/>
          </w:rPr>
          <w:t>ssl</w:t>
        </w:r>
        <w:proofErr w:type="spellEnd"/>
        <w:r w:rsidR="00E64046" w:rsidRPr="00917FDE">
          <w:rPr>
            <w:color w:val="70AD47" w:themeColor="accent6"/>
            <w:sz w:val="24"/>
            <w:szCs w:val="24"/>
          </w:rPr>
          <w:t xml:space="preserve"> will provide by hosting provider</w:t>
        </w:r>
      </w:ins>
    </w:p>
    <w:p w14:paraId="6F68879D" w14:textId="77777777" w:rsidR="002F0D27" w:rsidRDefault="002F0D27">
      <w:pPr>
        <w:pBdr>
          <w:top w:val="nil"/>
          <w:left w:val="nil"/>
          <w:bottom w:val="nil"/>
          <w:right w:val="nil"/>
          <w:between w:val="nil"/>
        </w:pBdr>
        <w:spacing w:after="0" w:line="240" w:lineRule="auto"/>
        <w:rPr>
          <w:ins w:id="210" w:author="Anees Ahmed" w:date="2022-06-03T17:36:00Z"/>
          <w:b/>
          <w:color w:val="000000"/>
          <w:sz w:val="24"/>
          <w:szCs w:val="24"/>
        </w:rPr>
      </w:pPr>
      <w:bookmarkStart w:id="211" w:name="_heading=h.gjdgxs" w:colFirst="0" w:colLast="0"/>
      <w:bookmarkEnd w:id="211"/>
    </w:p>
    <w:p w14:paraId="6F7A8617" w14:textId="738FD197" w:rsidR="005160AF" w:rsidRDefault="0036242A">
      <w:pPr>
        <w:pBdr>
          <w:top w:val="nil"/>
          <w:left w:val="nil"/>
          <w:bottom w:val="nil"/>
          <w:right w:val="nil"/>
          <w:between w:val="nil"/>
        </w:pBdr>
        <w:spacing w:after="0" w:line="240" w:lineRule="auto"/>
        <w:rPr>
          <w:color w:val="000000"/>
          <w:sz w:val="24"/>
          <w:szCs w:val="24"/>
        </w:rPr>
      </w:pPr>
      <w:r>
        <w:rPr>
          <w:b/>
          <w:color w:val="000000"/>
          <w:sz w:val="24"/>
          <w:szCs w:val="24"/>
        </w:rPr>
        <w:t>Backend</w:t>
      </w:r>
      <w:r>
        <w:rPr>
          <w:color w:val="000000"/>
          <w:sz w:val="24"/>
          <w:szCs w:val="24"/>
        </w:rPr>
        <w:t xml:space="preserve">: </w:t>
      </w:r>
      <w:proofErr w:type="spellStart"/>
      <w:r>
        <w:rPr>
          <w:color w:val="000000"/>
          <w:sz w:val="24"/>
          <w:szCs w:val="24"/>
        </w:rPr>
        <w:t>Mysql</w:t>
      </w:r>
      <w:proofErr w:type="spellEnd"/>
      <w:r>
        <w:rPr>
          <w:color w:val="000000"/>
          <w:sz w:val="24"/>
          <w:szCs w:val="24"/>
        </w:rPr>
        <w:t>, PHP</w:t>
      </w:r>
      <w:r>
        <w:rPr>
          <w:sz w:val="24"/>
          <w:szCs w:val="24"/>
        </w:rPr>
        <w:t>/</w:t>
      </w:r>
      <w:r>
        <w:rPr>
          <w:color w:val="000000"/>
          <w:sz w:val="24"/>
          <w:szCs w:val="24"/>
        </w:rPr>
        <w:t>Laravel Framework</w:t>
      </w:r>
    </w:p>
    <w:p w14:paraId="3C597700" w14:textId="77777777" w:rsidR="002F0D27" w:rsidRDefault="002F0D27" w:rsidP="00CC00C1">
      <w:pPr>
        <w:pBdr>
          <w:top w:val="nil"/>
          <w:left w:val="nil"/>
          <w:bottom w:val="nil"/>
          <w:right w:val="nil"/>
          <w:between w:val="nil"/>
        </w:pBdr>
        <w:spacing w:after="0" w:line="240" w:lineRule="auto"/>
        <w:rPr>
          <w:ins w:id="212" w:author="Anees Ahmed" w:date="2022-06-03T17:37:00Z"/>
          <w:b/>
          <w:color w:val="000000"/>
          <w:sz w:val="28"/>
          <w:szCs w:val="28"/>
          <w:u w:val="single"/>
        </w:rPr>
      </w:pPr>
    </w:p>
    <w:p w14:paraId="06D79DDA" w14:textId="18277252" w:rsidR="00D41745" w:rsidRPr="00917FDE" w:rsidRDefault="00704738" w:rsidP="00CC00C1">
      <w:pPr>
        <w:pBdr>
          <w:top w:val="nil"/>
          <w:left w:val="nil"/>
          <w:bottom w:val="nil"/>
          <w:right w:val="nil"/>
          <w:between w:val="nil"/>
        </w:pBdr>
        <w:spacing w:after="0" w:line="240" w:lineRule="auto"/>
        <w:rPr>
          <w:ins w:id="213" w:author="Anees Ahmed Mohamed" w:date="2022-05-27T13:15:00Z"/>
          <w:bCs/>
          <w:color w:val="BF8F00" w:themeColor="accent4" w:themeShade="BF"/>
          <w:sz w:val="28"/>
          <w:szCs w:val="28"/>
          <w:u w:val="single"/>
        </w:rPr>
      </w:pPr>
      <w:ins w:id="214" w:author="Anees Ahmed Mohamed" w:date="2022-05-27T13:14:00Z">
        <w:r>
          <w:rPr>
            <w:b/>
            <w:color w:val="000000"/>
            <w:sz w:val="28"/>
            <w:szCs w:val="28"/>
            <w:u w:val="single"/>
          </w:rPr>
          <w:t>I</w:t>
        </w:r>
        <w:r w:rsidRPr="00704738">
          <w:rPr>
            <w:bCs/>
            <w:color w:val="000000"/>
            <w:sz w:val="28"/>
            <w:szCs w:val="28"/>
            <w:u w:val="single"/>
          </w:rPr>
          <w:t xml:space="preserve"> need very user friendly and easiest way post an ads </w:t>
        </w:r>
      </w:ins>
      <w:ins w:id="215" w:author="Anees Ahmed Mohamed" w:date="2022-05-27T13:15:00Z">
        <w:r w:rsidRPr="00704738">
          <w:rPr>
            <w:bCs/>
            <w:color w:val="000000"/>
            <w:sz w:val="28"/>
            <w:szCs w:val="28"/>
            <w:u w:val="single"/>
          </w:rPr>
          <w:t>by user/ Admin.</w:t>
        </w:r>
      </w:ins>
      <w:ins w:id="216" w:author="user" w:date="2022-05-27T23:57:00Z">
        <w:r w:rsidR="00193B38">
          <w:rPr>
            <w:bCs/>
            <w:color w:val="000000"/>
            <w:sz w:val="28"/>
            <w:szCs w:val="28"/>
            <w:u w:val="single"/>
          </w:rPr>
          <w:t xml:space="preserve"> </w:t>
        </w:r>
        <w:commentRangeStart w:id="217"/>
        <w:commentRangeStart w:id="218"/>
        <w:r w:rsidR="00193B38" w:rsidRPr="00917FDE">
          <w:rPr>
            <w:bCs/>
            <w:color w:val="70AD47" w:themeColor="accent6"/>
            <w:sz w:val="28"/>
            <w:szCs w:val="28"/>
            <w:u w:val="single"/>
          </w:rPr>
          <w:t xml:space="preserve">yeah, </w:t>
        </w:r>
        <w:proofErr w:type="spellStart"/>
        <w:r w:rsidR="00193B38" w:rsidRPr="00917FDE">
          <w:rPr>
            <w:bCs/>
            <w:color w:val="70AD47" w:themeColor="accent6"/>
            <w:sz w:val="28"/>
            <w:szCs w:val="28"/>
            <w:u w:val="single"/>
          </w:rPr>
          <w:t>i</w:t>
        </w:r>
        <w:proofErr w:type="spellEnd"/>
        <w:r w:rsidR="00193B38" w:rsidRPr="00917FDE">
          <w:rPr>
            <w:bCs/>
            <w:color w:val="70AD47" w:themeColor="accent6"/>
            <w:sz w:val="28"/>
            <w:szCs w:val="28"/>
            <w:u w:val="single"/>
          </w:rPr>
          <w:t xml:space="preserve"> will to </w:t>
        </w:r>
        <w:proofErr w:type="spellStart"/>
        <w:r w:rsidR="00193B38" w:rsidRPr="00917FDE">
          <w:rPr>
            <w:bCs/>
            <w:color w:val="70AD47" w:themeColor="accent6"/>
            <w:sz w:val="28"/>
            <w:szCs w:val="28"/>
            <w:u w:val="single"/>
          </w:rPr>
          <w:t>to</w:t>
        </w:r>
        <w:proofErr w:type="spellEnd"/>
        <w:r w:rsidR="00193B38" w:rsidRPr="00917FDE">
          <w:rPr>
            <w:bCs/>
            <w:color w:val="70AD47" w:themeColor="accent6"/>
            <w:sz w:val="28"/>
            <w:szCs w:val="28"/>
            <w:u w:val="single"/>
          </w:rPr>
          <w:t xml:space="preserve"> do form as simple as possible</w:t>
        </w:r>
      </w:ins>
      <w:ins w:id="219" w:author="Anees Ahmed Mohamed" w:date="2022-05-27T22:13:00Z">
        <w:r w:rsidR="009906EA">
          <w:rPr>
            <w:bCs/>
            <w:color w:val="70AD47" w:themeColor="accent6"/>
            <w:sz w:val="28"/>
            <w:szCs w:val="28"/>
            <w:u w:val="single"/>
          </w:rPr>
          <w:t xml:space="preserve">, </w:t>
        </w:r>
      </w:ins>
      <w:commentRangeEnd w:id="217"/>
      <w:ins w:id="220" w:author="Anees Ahmed Mohamed" w:date="2022-05-27T22:27:00Z">
        <w:r w:rsidR="00CC00C1">
          <w:rPr>
            <w:rStyle w:val="CommentReference"/>
          </w:rPr>
          <w:commentReference w:id="217"/>
        </w:r>
      </w:ins>
      <w:commentRangeEnd w:id="218"/>
      <w:r w:rsidR="003B1F0E">
        <w:rPr>
          <w:rStyle w:val="CommentReference"/>
        </w:rPr>
        <w:commentReference w:id="218"/>
      </w:r>
      <w:ins w:id="221" w:author="user" w:date="2022-05-30T20:04:00Z">
        <w:r w:rsidR="00BB6435" w:rsidRPr="00917FDE">
          <w:rPr>
            <w:bCs/>
            <w:color w:val="BF8F00" w:themeColor="accent4" w:themeShade="BF"/>
            <w:sz w:val="28"/>
            <w:szCs w:val="28"/>
            <w:u w:val="single"/>
          </w:rPr>
          <w:t xml:space="preserve">(Okay I will follow their structure or I will design </w:t>
        </w:r>
        <w:commentRangeStart w:id="222"/>
        <w:commentRangeStart w:id="223"/>
        <w:r w:rsidR="00BB6435" w:rsidRPr="00917FDE">
          <w:rPr>
            <w:bCs/>
            <w:color w:val="BF8F00" w:themeColor="accent4" w:themeShade="BF"/>
            <w:sz w:val="28"/>
            <w:szCs w:val="28"/>
            <w:u w:val="single"/>
          </w:rPr>
          <w:t>multistep</w:t>
        </w:r>
      </w:ins>
      <w:commentRangeEnd w:id="222"/>
      <w:r w:rsidR="003B5EDE">
        <w:rPr>
          <w:rStyle w:val="CommentReference"/>
        </w:rPr>
        <w:commentReference w:id="222"/>
      </w:r>
      <w:commentRangeEnd w:id="223"/>
      <w:r w:rsidR="003B1F0E">
        <w:rPr>
          <w:rStyle w:val="CommentReference"/>
        </w:rPr>
        <w:commentReference w:id="223"/>
      </w:r>
      <w:ins w:id="224" w:author="user" w:date="2022-05-30T20:04:00Z">
        <w:r w:rsidR="00BB6435" w:rsidRPr="00917FDE">
          <w:rPr>
            <w:bCs/>
            <w:color w:val="BF8F00" w:themeColor="accent4" w:themeShade="BF"/>
            <w:sz w:val="28"/>
            <w:szCs w:val="28"/>
            <w:u w:val="single"/>
          </w:rPr>
          <w:t xml:space="preserve"> form for better user </w:t>
        </w:r>
        <w:proofErr w:type="gramStart"/>
        <w:r w:rsidR="00BB6435" w:rsidRPr="00917FDE">
          <w:rPr>
            <w:bCs/>
            <w:color w:val="BF8F00" w:themeColor="accent4" w:themeShade="BF"/>
            <w:sz w:val="28"/>
            <w:szCs w:val="28"/>
            <w:u w:val="single"/>
          </w:rPr>
          <w:t>experience )</w:t>
        </w:r>
      </w:ins>
      <w:proofErr w:type="gramEnd"/>
    </w:p>
    <w:p w14:paraId="5B6DC9BC" w14:textId="77777777" w:rsidR="00704738" w:rsidRPr="00704738" w:rsidRDefault="00704738" w:rsidP="00AA7F14">
      <w:pPr>
        <w:pBdr>
          <w:top w:val="nil"/>
          <w:left w:val="nil"/>
          <w:bottom w:val="nil"/>
          <w:right w:val="nil"/>
          <w:between w:val="nil"/>
        </w:pBdr>
        <w:spacing w:after="0" w:line="240" w:lineRule="auto"/>
        <w:rPr>
          <w:bCs/>
          <w:color w:val="000000"/>
          <w:sz w:val="28"/>
          <w:szCs w:val="28"/>
          <w:u w:val="single"/>
        </w:rPr>
      </w:pPr>
    </w:p>
    <w:p w14:paraId="5C0D766D" w14:textId="608FC724" w:rsidR="005160AF" w:rsidRDefault="0036242A">
      <w:pPr>
        <w:pBdr>
          <w:top w:val="nil"/>
          <w:left w:val="nil"/>
          <w:bottom w:val="nil"/>
          <w:right w:val="nil"/>
          <w:between w:val="nil"/>
        </w:pBdr>
        <w:spacing w:after="0" w:line="240" w:lineRule="auto"/>
        <w:jc w:val="center"/>
        <w:rPr>
          <w:b/>
          <w:color w:val="000000"/>
          <w:sz w:val="28"/>
          <w:szCs w:val="28"/>
          <w:u w:val="single"/>
        </w:rPr>
      </w:pPr>
      <w:r>
        <w:rPr>
          <w:b/>
          <w:color w:val="000000"/>
          <w:sz w:val="28"/>
          <w:szCs w:val="28"/>
          <w:u w:val="single"/>
        </w:rPr>
        <w:t xml:space="preserve">Financial Proposal </w:t>
      </w:r>
      <w:proofErr w:type="gramStart"/>
      <w:r>
        <w:rPr>
          <w:b/>
          <w:color w:val="000000"/>
          <w:sz w:val="28"/>
          <w:szCs w:val="28"/>
          <w:u w:val="single"/>
        </w:rPr>
        <w:t>For</w:t>
      </w:r>
      <w:proofErr w:type="gramEnd"/>
      <w:r>
        <w:rPr>
          <w:b/>
          <w:color w:val="000000"/>
          <w:sz w:val="28"/>
          <w:szCs w:val="28"/>
          <w:u w:val="single"/>
        </w:rPr>
        <w:t xml:space="preserve"> </w:t>
      </w:r>
      <w:r>
        <w:rPr>
          <w:b/>
          <w:sz w:val="28"/>
          <w:szCs w:val="28"/>
          <w:u w:val="single"/>
        </w:rPr>
        <w:t>Classified</w:t>
      </w:r>
      <w:r>
        <w:rPr>
          <w:b/>
          <w:color w:val="000000"/>
          <w:sz w:val="28"/>
          <w:szCs w:val="28"/>
          <w:u w:val="single"/>
        </w:rPr>
        <w:t xml:space="preserve"> Website Development</w:t>
      </w:r>
    </w:p>
    <w:p w14:paraId="0B851BD4" w14:textId="77777777" w:rsidR="005160AF" w:rsidRDefault="005160AF">
      <w:pPr>
        <w:pBdr>
          <w:top w:val="nil"/>
          <w:left w:val="nil"/>
          <w:bottom w:val="nil"/>
          <w:right w:val="nil"/>
          <w:between w:val="nil"/>
        </w:pBdr>
        <w:spacing w:after="0" w:line="240" w:lineRule="auto"/>
        <w:rPr>
          <w:b/>
          <w:color w:val="000000"/>
          <w:sz w:val="28"/>
          <w:szCs w:val="28"/>
          <w:u w:val="single"/>
        </w:rPr>
      </w:pPr>
    </w:p>
    <w:tbl>
      <w:tblPr>
        <w:tblStyle w:val="a"/>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5895"/>
        <w:gridCol w:w="3486"/>
      </w:tblGrid>
      <w:tr w:rsidR="005160AF" w14:paraId="6EFDDDFB" w14:textId="77777777">
        <w:tc>
          <w:tcPr>
            <w:tcW w:w="1075" w:type="dxa"/>
          </w:tcPr>
          <w:p w14:paraId="0C893A88" w14:textId="77777777" w:rsidR="005160AF" w:rsidRDefault="0036242A">
            <w:pPr>
              <w:pBdr>
                <w:top w:val="nil"/>
                <w:left w:val="nil"/>
                <w:bottom w:val="nil"/>
                <w:right w:val="nil"/>
                <w:between w:val="nil"/>
              </w:pBdr>
              <w:rPr>
                <w:b/>
                <w:color w:val="000000"/>
                <w:sz w:val="24"/>
                <w:szCs w:val="24"/>
              </w:rPr>
            </w:pPr>
            <w:r>
              <w:rPr>
                <w:b/>
                <w:color w:val="000000"/>
                <w:sz w:val="24"/>
                <w:szCs w:val="24"/>
              </w:rPr>
              <w:t>SL. No</w:t>
            </w:r>
          </w:p>
        </w:tc>
        <w:tc>
          <w:tcPr>
            <w:tcW w:w="5895" w:type="dxa"/>
          </w:tcPr>
          <w:p w14:paraId="079734D3" w14:textId="77777777" w:rsidR="005160AF" w:rsidRDefault="0036242A">
            <w:pPr>
              <w:pBdr>
                <w:top w:val="nil"/>
                <w:left w:val="nil"/>
                <w:bottom w:val="nil"/>
                <w:right w:val="nil"/>
                <w:between w:val="nil"/>
              </w:pBdr>
              <w:rPr>
                <w:b/>
                <w:color w:val="000000"/>
                <w:sz w:val="24"/>
                <w:szCs w:val="24"/>
              </w:rPr>
            </w:pPr>
            <w:r>
              <w:rPr>
                <w:b/>
                <w:color w:val="000000"/>
                <w:sz w:val="24"/>
                <w:szCs w:val="24"/>
              </w:rPr>
              <w:t xml:space="preserve">Description </w:t>
            </w:r>
          </w:p>
        </w:tc>
        <w:tc>
          <w:tcPr>
            <w:tcW w:w="3486" w:type="dxa"/>
          </w:tcPr>
          <w:p w14:paraId="4ED225B8" w14:textId="77777777" w:rsidR="005160AF" w:rsidRDefault="0036242A">
            <w:pPr>
              <w:pBdr>
                <w:top w:val="nil"/>
                <w:left w:val="nil"/>
                <w:bottom w:val="nil"/>
                <w:right w:val="nil"/>
                <w:between w:val="nil"/>
              </w:pBdr>
              <w:rPr>
                <w:b/>
                <w:color w:val="000000"/>
                <w:sz w:val="24"/>
                <w:szCs w:val="24"/>
              </w:rPr>
            </w:pPr>
            <w:r>
              <w:rPr>
                <w:b/>
                <w:color w:val="000000"/>
                <w:sz w:val="24"/>
                <w:szCs w:val="24"/>
              </w:rPr>
              <w:t>Price (</w:t>
            </w:r>
            <w:r>
              <w:rPr>
                <w:b/>
                <w:sz w:val="24"/>
                <w:szCs w:val="24"/>
              </w:rPr>
              <w:t>USD</w:t>
            </w:r>
            <w:r>
              <w:rPr>
                <w:b/>
                <w:color w:val="000000"/>
                <w:sz w:val="24"/>
                <w:szCs w:val="24"/>
              </w:rPr>
              <w:t>)</w:t>
            </w:r>
          </w:p>
        </w:tc>
      </w:tr>
      <w:tr w:rsidR="005160AF" w14:paraId="4E37E4FA" w14:textId="77777777">
        <w:tc>
          <w:tcPr>
            <w:tcW w:w="1075" w:type="dxa"/>
          </w:tcPr>
          <w:p w14:paraId="1C39D3BB" w14:textId="77777777" w:rsidR="005160AF" w:rsidRDefault="0036242A">
            <w:pPr>
              <w:pBdr>
                <w:top w:val="nil"/>
                <w:left w:val="nil"/>
                <w:bottom w:val="nil"/>
                <w:right w:val="nil"/>
                <w:between w:val="nil"/>
              </w:pBdr>
              <w:rPr>
                <w:color w:val="000000"/>
                <w:sz w:val="28"/>
                <w:szCs w:val="28"/>
              </w:rPr>
            </w:pPr>
            <w:r>
              <w:rPr>
                <w:color w:val="000000"/>
                <w:sz w:val="28"/>
                <w:szCs w:val="28"/>
              </w:rPr>
              <w:t>01</w:t>
            </w:r>
          </w:p>
        </w:tc>
        <w:tc>
          <w:tcPr>
            <w:tcW w:w="5895" w:type="dxa"/>
          </w:tcPr>
          <w:p w14:paraId="717C75FC" w14:textId="59D98E00" w:rsidR="005160AF" w:rsidRDefault="0036242A">
            <w:pPr>
              <w:pBdr>
                <w:top w:val="nil"/>
                <w:left w:val="nil"/>
                <w:bottom w:val="nil"/>
                <w:right w:val="nil"/>
                <w:between w:val="nil"/>
              </w:pBdr>
              <w:rPr>
                <w:color w:val="000000"/>
                <w:sz w:val="28"/>
                <w:szCs w:val="28"/>
              </w:rPr>
            </w:pPr>
            <w:r>
              <w:rPr>
                <w:sz w:val="28"/>
                <w:szCs w:val="28"/>
              </w:rPr>
              <w:t xml:space="preserve">Classified </w:t>
            </w:r>
            <w:r>
              <w:rPr>
                <w:color w:val="000000"/>
                <w:sz w:val="28"/>
                <w:szCs w:val="28"/>
              </w:rPr>
              <w:t xml:space="preserve">Website </w:t>
            </w:r>
            <w:ins w:id="225" w:author="Anees Ahmed Mohamed" w:date="2022-05-28T07:57:00Z">
              <w:r w:rsidR="00C8374A">
                <w:rPr>
                  <w:color w:val="000000"/>
                  <w:sz w:val="28"/>
                  <w:szCs w:val="28"/>
                </w:rPr>
                <w:t>Design</w:t>
              </w:r>
            </w:ins>
            <w:ins w:id="226" w:author="Anees Ahmed Mohamed" w:date="2022-05-27T10:17:00Z">
              <w:r w:rsidR="00D41745">
                <w:rPr>
                  <w:color w:val="000000"/>
                  <w:sz w:val="28"/>
                  <w:szCs w:val="28"/>
                </w:rPr>
                <w:t xml:space="preserve"> &amp; </w:t>
              </w:r>
            </w:ins>
            <w:r>
              <w:rPr>
                <w:color w:val="000000"/>
                <w:sz w:val="28"/>
                <w:szCs w:val="28"/>
              </w:rPr>
              <w:t>Development</w:t>
            </w:r>
          </w:p>
        </w:tc>
        <w:tc>
          <w:tcPr>
            <w:tcW w:w="3486" w:type="dxa"/>
          </w:tcPr>
          <w:p w14:paraId="4EC74892" w14:textId="7F200317" w:rsidR="005160AF" w:rsidRDefault="00CA3D11">
            <w:pPr>
              <w:pBdr>
                <w:top w:val="nil"/>
                <w:left w:val="nil"/>
                <w:bottom w:val="nil"/>
                <w:right w:val="nil"/>
                <w:between w:val="nil"/>
              </w:pBdr>
              <w:rPr>
                <w:color w:val="000000"/>
                <w:sz w:val="28"/>
                <w:szCs w:val="28"/>
              </w:rPr>
            </w:pPr>
            <w:ins w:id="227" w:author="user" w:date="2022-06-07T23:13:00Z">
              <w:r>
                <w:rPr>
                  <w:sz w:val="28"/>
                  <w:szCs w:val="28"/>
                </w:rPr>
                <w:t>7</w:t>
              </w:r>
            </w:ins>
            <w:ins w:id="228" w:author="Anees Ahmed Mohamed" w:date="2022-06-06T22:22:00Z">
              <w:del w:id="229" w:author="user" w:date="2022-06-07T23:13:00Z">
                <w:r w:rsidR="00261309" w:rsidDel="00CA3D11">
                  <w:rPr>
                    <w:sz w:val="28"/>
                    <w:szCs w:val="28"/>
                  </w:rPr>
                  <w:delText>5</w:delText>
                </w:r>
              </w:del>
            </w:ins>
            <w:del w:id="230" w:author="Anees Ahmed Mohamed" w:date="2022-06-06T22:22:00Z">
              <w:r w:rsidR="0036242A" w:rsidDel="00261309">
                <w:rPr>
                  <w:sz w:val="28"/>
                  <w:szCs w:val="28"/>
                </w:rPr>
                <w:delText>6</w:delText>
              </w:r>
            </w:del>
            <w:r w:rsidR="0036242A">
              <w:rPr>
                <w:sz w:val="28"/>
                <w:szCs w:val="28"/>
              </w:rPr>
              <w:t>00 USD</w:t>
            </w:r>
          </w:p>
        </w:tc>
      </w:tr>
      <w:tr w:rsidR="005160AF" w14:paraId="6E5037AB" w14:textId="77777777" w:rsidTr="00AA7F14">
        <w:trPr>
          <w:trHeight w:val="454"/>
        </w:trPr>
        <w:tc>
          <w:tcPr>
            <w:tcW w:w="6970" w:type="dxa"/>
            <w:gridSpan w:val="2"/>
          </w:tcPr>
          <w:p w14:paraId="51581FCA" w14:textId="65B45030" w:rsidR="005160AF" w:rsidRDefault="0036242A">
            <w:pPr>
              <w:pBdr>
                <w:top w:val="nil"/>
                <w:left w:val="nil"/>
                <w:bottom w:val="nil"/>
                <w:right w:val="nil"/>
                <w:between w:val="nil"/>
              </w:pBdr>
              <w:rPr>
                <w:b/>
                <w:color w:val="000000"/>
                <w:sz w:val="28"/>
                <w:szCs w:val="28"/>
              </w:rPr>
            </w:pPr>
            <w:r>
              <w:rPr>
                <w:b/>
                <w:color w:val="000000"/>
                <w:sz w:val="28"/>
                <w:szCs w:val="28"/>
              </w:rPr>
              <w:t>In words:</w:t>
            </w:r>
            <w:r>
              <w:rPr>
                <w:b/>
                <w:sz w:val="28"/>
                <w:szCs w:val="28"/>
              </w:rPr>
              <w:t xml:space="preserve"> </w:t>
            </w:r>
            <w:ins w:id="231" w:author="user" w:date="2022-06-07T23:14:00Z">
              <w:r w:rsidR="00CA3D11">
                <w:rPr>
                  <w:b/>
                  <w:sz w:val="28"/>
                  <w:szCs w:val="28"/>
                </w:rPr>
                <w:t>Seven</w:t>
              </w:r>
            </w:ins>
            <w:del w:id="232" w:author="user" w:date="2022-06-07T23:14:00Z">
              <w:r w:rsidDel="00CA3D11">
                <w:rPr>
                  <w:b/>
                  <w:sz w:val="28"/>
                  <w:szCs w:val="28"/>
                </w:rPr>
                <w:delText>Six</w:delText>
              </w:r>
            </w:del>
            <w:r>
              <w:rPr>
                <w:b/>
                <w:sz w:val="28"/>
                <w:szCs w:val="28"/>
              </w:rPr>
              <w:t xml:space="preserve"> Hundred USD</w:t>
            </w:r>
            <w:r>
              <w:rPr>
                <w:b/>
                <w:color w:val="000000"/>
                <w:sz w:val="28"/>
                <w:szCs w:val="28"/>
              </w:rPr>
              <w:t xml:space="preserve"> Only </w:t>
            </w:r>
          </w:p>
        </w:tc>
        <w:tc>
          <w:tcPr>
            <w:tcW w:w="3486" w:type="dxa"/>
          </w:tcPr>
          <w:p w14:paraId="3CC86179" w14:textId="4A749013" w:rsidR="005160AF" w:rsidRDefault="00CA3D11">
            <w:pPr>
              <w:rPr>
                <w:b/>
                <w:color w:val="000000"/>
                <w:sz w:val="28"/>
                <w:szCs w:val="28"/>
              </w:rPr>
            </w:pPr>
            <w:ins w:id="233" w:author="user" w:date="2022-06-07T23:14:00Z">
              <w:r>
                <w:rPr>
                  <w:b/>
                  <w:sz w:val="28"/>
                  <w:szCs w:val="28"/>
                </w:rPr>
                <w:t>7</w:t>
              </w:r>
            </w:ins>
            <w:ins w:id="234" w:author="Anees Ahmed Mohamed" w:date="2022-06-06T22:22:00Z">
              <w:del w:id="235" w:author="user" w:date="2022-06-07T23:14:00Z">
                <w:r w:rsidR="00261309" w:rsidDel="00CA3D11">
                  <w:rPr>
                    <w:b/>
                    <w:sz w:val="28"/>
                    <w:szCs w:val="28"/>
                  </w:rPr>
                  <w:delText>5</w:delText>
                </w:r>
              </w:del>
            </w:ins>
            <w:del w:id="236" w:author="Anees Ahmed Mohamed" w:date="2022-06-06T22:22:00Z">
              <w:r w:rsidR="0036242A" w:rsidDel="00261309">
                <w:rPr>
                  <w:b/>
                  <w:sz w:val="28"/>
                  <w:szCs w:val="28"/>
                </w:rPr>
                <w:delText>6</w:delText>
              </w:r>
            </w:del>
            <w:r w:rsidR="0036242A">
              <w:rPr>
                <w:b/>
                <w:sz w:val="28"/>
                <w:szCs w:val="28"/>
              </w:rPr>
              <w:t>00 USD</w:t>
            </w:r>
          </w:p>
        </w:tc>
      </w:tr>
    </w:tbl>
    <w:p w14:paraId="68615C4D" w14:textId="77777777" w:rsidR="00D41745" w:rsidRDefault="00D41745">
      <w:pPr>
        <w:pBdr>
          <w:top w:val="nil"/>
          <w:left w:val="nil"/>
          <w:bottom w:val="nil"/>
          <w:right w:val="nil"/>
          <w:between w:val="nil"/>
        </w:pBdr>
        <w:spacing w:after="0" w:line="240" w:lineRule="auto"/>
        <w:rPr>
          <w:b/>
          <w:color w:val="000000"/>
          <w:sz w:val="36"/>
          <w:szCs w:val="36"/>
          <w:u w:val="single"/>
        </w:rPr>
      </w:pPr>
    </w:p>
    <w:p w14:paraId="0233E939" w14:textId="18CF6BA5" w:rsidR="005160AF" w:rsidRDefault="0036242A">
      <w:pPr>
        <w:pBdr>
          <w:top w:val="nil"/>
          <w:left w:val="nil"/>
          <w:bottom w:val="nil"/>
          <w:right w:val="nil"/>
          <w:between w:val="nil"/>
        </w:pBdr>
        <w:spacing w:after="0" w:line="240" w:lineRule="auto"/>
        <w:rPr>
          <w:b/>
          <w:color w:val="000000"/>
          <w:sz w:val="28"/>
          <w:szCs w:val="28"/>
          <w:u w:val="single"/>
        </w:rPr>
      </w:pPr>
      <w:r>
        <w:rPr>
          <w:b/>
          <w:color w:val="000000"/>
          <w:sz w:val="28"/>
          <w:szCs w:val="28"/>
          <w:u w:val="single"/>
        </w:rPr>
        <w:t>Website Service and Maintenance:</w:t>
      </w:r>
    </w:p>
    <w:p w14:paraId="1C86EB34" w14:textId="77777777" w:rsidR="005160AF" w:rsidRDefault="005160AF">
      <w:pPr>
        <w:pBdr>
          <w:top w:val="nil"/>
          <w:left w:val="nil"/>
          <w:bottom w:val="nil"/>
          <w:right w:val="nil"/>
          <w:between w:val="nil"/>
        </w:pBdr>
        <w:spacing w:after="0" w:line="240" w:lineRule="auto"/>
        <w:rPr>
          <w:b/>
          <w:color w:val="000000"/>
          <w:sz w:val="28"/>
          <w:szCs w:val="28"/>
          <w:u w:val="single"/>
        </w:rPr>
      </w:pPr>
    </w:p>
    <w:p w14:paraId="7EF9E5E8" w14:textId="367B2E79" w:rsidR="005160AF" w:rsidRDefault="0036242A">
      <w:pPr>
        <w:numPr>
          <w:ilvl w:val="0"/>
          <w:numId w:val="7"/>
        </w:numPr>
        <w:pBdr>
          <w:top w:val="nil"/>
          <w:left w:val="nil"/>
          <w:bottom w:val="nil"/>
          <w:right w:val="nil"/>
          <w:between w:val="nil"/>
        </w:pBdr>
        <w:spacing w:after="0" w:line="240" w:lineRule="auto"/>
        <w:rPr>
          <w:ins w:id="237" w:author="Anees Ahmed Mohamed" w:date="2022-05-27T13:08:00Z"/>
          <w:color w:val="000000"/>
          <w:sz w:val="28"/>
          <w:szCs w:val="28"/>
        </w:rPr>
      </w:pPr>
      <w:r>
        <w:rPr>
          <w:color w:val="000000"/>
          <w:sz w:val="28"/>
          <w:szCs w:val="28"/>
        </w:rPr>
        <w:t xml:space="preserve">Six Months Free Service with minor changes </w:t>
      </w:r>
    </w:p>
    <w:p w14:paraId="2EB2A403" w14:textId="02E13B3C" w:rsidR="00AA7F14" w:rsidRPr="00917FDE" w:rsidRDefault="00AA7F14">
      <w:pPr>
        <w:numPr>
          <w:ilvl w:val="0"/>
          <w:numId w:val="7"/>
        </w:numPr>
        <w:pBdr>
          <w:top w:val="nil"/>
          <w:left w:val="nil"/>
          <w:bottom w:val="nil"/>
          <w:right w:val="nil"/>
          <w:between w:val="nil"/>
        </w:pBdr>
        <w:spacing w:after="0" w:line="240" w:lineRule="auto"/>
        <w:rPr>
          <w:color w:val="BF8F00" w:themeColor="accent4" w:themeShade="BF"/>
          <w:sz w:val="28"/>
          <w:szCs w:val="28"/>
        </w:rPr>
      </w:pPr>
      <w:commentRangeStart w:id="238"/>
      <w:commentRangeStart w:id="239"/>
      <w:ins w:id="240" w:author="Anees Ahmed Mohamed" w:date="2022-05-27T13:08:00Z">
        <w:r>
          <w:rPr>
            <w:color w:val="000000"/>
            <w:sz w:val="28"/>
            <w:szCs w:val="28"/>
          </w:rPr>
          <w:t>Training</w:t>
        </w:r>
      </w:ins>
      <w:commentRangeEnd w:id="238"/>
      <w:ins w:id="241" w:author="Anees Ahmed Mohamed" w:date="2022-05-27T22:28:00Z">
        <w:r w:rsidR="00CC00C1">
          <w:rPr>
            <w:rStyle w:val="CommentReference"/>
          </w:rPr>
          <w:commentReference w:id="238"/>
        </w:r>
      </w:ins>
      <w:commentRangeEnd w:id="239"/>
      <w:r w:rsidR="003B1F0E">
        <w:rPr>
          <w:rStyle w:val="CommentReference"/>
        </w:rPr>
        <w:commentReference w:id="239"/>
      </w:r>
      <w:ins w:id="242" w:author="user" w:date="2022-05-30T20:05:00Z">
        <w:r w:rsidR="00BB6435">
          <w:rPr>
            <w:color w:val="000000"/>
            <w:sz w:val="28"/>
            <w:szCs w:val="28"/>
          </w:rPr>
          <w:t xml:space="preserve"> </w:t>
        </w:r>
        <w:r w:rsidR="00BB6435" w:rsidRPr="00917FDE">
          <w:rPr>
            <w:color w:val="BF8F00" w:themeColor="accent4" w:themeShade="BF"/>
            <w:sz w:val="28"/>
            <w:szCs w:val="28"/>
          </w:rPr>
          <w:t>(okay, on video call I will explain the project)</w:t>
        </w:r>
      </w:ins>
    </w:p>
    <w:p w14:paraId="53F5F914" w14:textId="77777777" w:rsidR="005160AF" w:rsidRDefault="005160AF">
      <w:pPr>
        <w:pBdr>
          <w:top w:val="nil"/>
          <w:left w:val="nil"/>
          <w:bottom w:val="nil"/>
          <w:right w:val="nil"/>
          <w:between w:val="nil"/>
        </w:pBdr>
        <w:spacing w:after="0" w:line="240" w:lineRule="auto"/>
        <w:rPr>
          <w:color w:val="000000"/>
          <w:sz w:val="28"/>
          <w:szCs w:val="28"/>
        </w:rPr>
      </w:pPr>
    </w:p>
    <w:p w14:paraId="1E616197" w14:textId="77777777" w:rsidR="005160AF" w:rsidRDefault="0036242A">
      <w:pPr>
        <w:pBdr>
          <w:top w:val="nil"/>
          <w:left w:val="nil"/>
          <w:bottom w:val="nil"/>
          <w:right w:val="nil"/>
          <w:between w:val="nil"/>
        </w:pBdr>
        <w:spacing w:after="0" w:line="240" w:lineRule="auto"/>
        <w:rPr>
          <w:b/>
          <w:color w:val="000000"/>
          <w:sz w:val="72"/>
          <w:szCs w:val="72"/>
          <w:u w:val="single"/>
        </w:rPr>
      </w:pPr>
      <w:r>
        <w:rPr>
          <w:b/>
          <w:color w:val="000000"/>
          <w:sz w:val="28"/>
          <w:szCs w:val="28"/>
          <w:u w:val="single"/>
        </w:rPr>
        <w:t>Development Timeline:</w:t>
      </w:r>
    </w:p>
    <w:p w14:paraId="18E991DC" w14:textId="77777777" w:rsidR="005160AF" w:rsidRDefault="005160AF">
      <w:pPr>
        <w:pBdr>
          <w:top w:val="nil"/>
          <w:left w:val="nil"/>
          <w:bottom w:val="nil"/>
          <w:right w:val="nil"/>
          <w:between w:val="nil"/>
        </w:pBdr>
        <w:spacing w:after="0" w:line="240" w:lineRule="auto"/>
        <w:rPr>
          <w:color w:val="000000"/>
          <w:sz w:val="28"/>
          <w:szCs w:val="28"/>
        </w:rPr>
      </w:pPr>
    </w:p>
    <w:p w14:paraId="538D5AA5" w14:textId="77777777" w:rsidR="005160AF" w:rsidRDefault="0036242A">
      <w:pPr>
        <w:numPr>
          <w:ilvl w:val="0"/>
          <w:numId w:val="7"/>
        </w:numPr>
        <w:pBdr>
          <w:top w:val="nil"/>
          <w:left w:val="nil"/>
          <w:bottom w:val="nil"/>
          <w:right w:val="nil"/>
          <w:between w:val="nil"/>
        </w:pBdr>
        <w:spacing w:after="0" w:line="240" w:lineRule="auto"/>
        <w:rPr>
          <w:color w:val="000000"/>
          <w:sz w:val="28"/>
          <w:szCs w:val="28"/>
        </w:rPr>
      </w:pPr>
      <w:r>
        <w:rPr>
          <w:sz w:val="28"/>
          <w:szCs w:val="28"/>
        </w:rPr>
        <w:t>25</w:t>
      </w:r>
      <w:r>
        <w:rPr>
          <w:color w:val="000000"/>
          <w:sz w:val="28"/>
          <w:szCs w:val="28"/>
        </w:rPr>
        <w:t xml:space="preserve"> days for Development and 5 days for testing</w:t>
      </w:r>
    </w:p>
    <w:p w14:paraId="70DB4ED8" w14:textId="77777777" w:rsidR="005160AF" w:rsidRDefault="005160AF">
      <w:pPr>
        <w:pBdr>
          <w:top w:val="nil"/>
          <w:left w:val="nil"/>
          <w:bottom w:val="nil"/>
          <w:right w:val="nil"/>
          <w:between w:val="nil"/>
        </w:pBdr>
        <w:spacing w:after="0" w:line="240" w:lineRule="auto"/>
        <w:rPr>
          <w:color w:val="000000"/>
          <w:sz w:val="28"/>
          <w:szCs w:val="28"/>
        </w:rPr>
      </w:pPr>
    </w:p>
    <w:p w14:paraId="286CABAE" w14:textId="77777777" w:rsidR="005160AF" w:rsidRDefault="005160AF">
      <w:pPr>
        <w:pBdr>
          <w:top w:val="nil"/>
          <w:left w:val="nil"/>
          <w:bottom w:val="nil"/>
          <w:right w:val="nil"/>
          <w:between w:val="nil"/>
        </w:pBdr>
        <w:spacing w:after="0" w:line="240" w:lineRule="auto"/>
        <w:rPr>
          <w:color w:val="000000"/>
          <w:sz w:val="28"/>
          <w:szCs w:val="28"/>
        </w:rPr>
      </w:pPr>
    </w:p>
    <w:p w14:paraId="6C030BBF" w14:textId="0936F985" w:rsidR="005160AF" w:rsidRPr="00917FDE" w:rsidRDefault="00704738">
      <w:pPr>
        <w:pBdr>
          <w:top w:val="nil"/>
          <w:left w:val="nil"/>
          <w:bottom w:val="nil"/>
          <w:right w:val="nil"/>
          <w:between w:val="nil"/>
        </w:pBdr>
        <w:spacing w:after="0" w:line="240" w:lineRule="auto"/>
        <w:rPr>
          <w:color w:val="BF8F00" w:themeColor="accent4" w:themeShade="BF"/>
          <w:sz w:val="28"/>
          <w:szCs w:val="28"/>
        </w:rPr>
      </w:pPr>
      <w:ins w:id="243" w:author="Anees Ahmed Mohamed" w:date="2022-05-27T13:15:00Z">
        <w:r>
          <w:rPr>
            <w:color w:val="000000"/>
            <w:sz w:val="28"/>
            <w:szCs w:val="28"/>
          </w:rPr>
          <w:t>Payment terms</w:t>
        </w:r>
        <w:r w:rsidRPr="00917FDE">
          <w:rPr>
            <w:color w:val="70AD47" w:themeColor="accent6"/>
            <w:sz w:val="28"/>
            <w:szCs w:val="28"/>
          </w:rPr>
          <w:t>?</w:t>
        </w:r>
      </w:ins>
      <w:ins w:id="244" w:author="user" w:date="2022-05-27T23:58:00Z">
        <w:r w:rsidR="003D2894" w:rsidRPr="00917FDE">
          <w:rPr>
            <w:color w:val="70AD47" w:themeColor="accent6"/>
            <w:sz w:val="28"/>
            <w:szCs w:val="28"/>
          </w:rPr>
          <w:t xml:space="preserve"> </w:t>
        </w:r>
        <w:commentRangeStart w:id="245"/>
        <w:commentRangeStart w:id="246"/>
        <w:r w:rsidR="003D2894" w:rsidRPr="00917FDE">
          <w:rPr>
            <w:color w:val="70AD47" w:themeColor="accent6"/>
            <w:sz w:val="28"/>
            <w:szCs w:val="28"/>
          </w:rPr>
          <w:t xml:space="preserve">you will give in two terms, </w:t>
        </w:r>
        <w:proofErr w:type="spellStart"/>
        <w:r w:rsidR="003D2894" w:rsidRPr="00917FDE">
          <w:rPr>
            <w:color w:val="70AD47" w:themeColor="accent6"/>
            <w:sz w:val="28"/>
            <w:szCs w:val="28"/>
          </w:rPr>
          <w:t>i</w:t>
        </w:r>
        <w:proofErr w:type="spellEnd"/>
        <w:r w:rsidR="003D2894" w:rsidRPr="00917FDE">
          <w:rPr>
            <w:color w:val="70AD47" w:themeColor="accent6"/>
            <w:sz w:val="28"/>
            <w:szCs w:val="28"/>
          </w:rPr>
          <w:t xml:space="preserve"> will show you </w:t>
        </w:r>
        <w:commentRangeStart w:id="247"/>
        <w:commentRangeStart w:id="248"/>
        <w:r w:rsidR="003D2894" w:rsidRPr="00917FDE">
          <w:rPr>
            <w:color w:val="70AD47" w:themeColor="accent6"/>
            <w:sz w:val="28"/>
            <w:szCs w:val="28"/>
          </w:rPr>
          <w:t xml:space="preserve">full design of the website </w:t>
        </w:r>
      </w:ins>
      <w:commentRangeEnd w:id="247"/>
      <w:r w:rsidR="000625E1">
        <w:rPr>
          <w:rStyle w:val="CommentReference"/>
        </w:rPr>
        <w:commentReference w:id="247"/>
      </w:r>
      <w:commentRangeEnd w:id="248"/>
      <w:r w:rsidR="003B1F0E">
        <w:rPr>
          <w:rStyle w:val="CommentReference"/>
        </w:rPr>
        <w:commentReference w:id="248"/>
      </w:r>
      <w:ins w:id="249" w:author="user" w:date="2022-05-27T23:58:00Z">
        <w:r w:rsidR="003D2894" w:rsidRPr="00917FDE">
          <w:rPr>
            <w:color w:val="70AD47" w:themeColor="accent6"/>
            <w:sz w:val="28"/>
            <w:szCs w:val="28"/>
          </w:rPr>
          <w:t xml:space="preserve">and you will give 250$ and </w:t>
        </w:r>
        <w:commentRangeStart w:id="250"/>
        <w:commentRangeStart w:id="251"/>
        <w:r w:rsidR="003D2894" w:rsidRPr="00917FDE">
          <w:rPr>
            <w:color w:val="70AD47" w:themeColor="accent6"/>
            <w:sz w:val="28"/>
            <w:szCs w:val="28"/>
          </w:rPr>
          <w:t>once all are done</w:t>
        </w:r>
      </w:ins>
      <w:commentRangeEnd w:id="250"/>
      <w:r w:rsidR="00CC00C1">
        <w:rPr>
          <w:rStyle w:val="CommentReference"/>
        </w:rPr>
        <w:commentReference w:id="250"/>
      </w:r>
      <w:commentRangeEnd w:id="251"/>
      <w:r w:rsidR="00DB43E0">
        <w:rPr>
          <w:rStyle w:val="CommentReference"/>
        </w:rPr>
        <w:commentReference w:id="251"/>
      </w:r>
      <w:ins w:id="252" w:author="user" w:date="2022-05-27T23:58:00Z">
        <w:r w:rsidR="003D2894" w:rsidRPr="00917FDE">
          <w:rPr>
            <w:color w:val="70AD47" w:themeColor="accent6"/>
            <w:sz w:val="28"/>
            <w:szCs w:val="28"/>
          </w:rPr>
          <w:t xml:space="preserve"> then you will give rest 350$</w:t>
        </w:r>
      </w:ins>
      <w:ins w:id="253" w:author="user" w:date="2022-05-30T20:05:00Z">
        <w:r w:rsidR="00BB6435">
          <w:rPr>
            <w:color w:val="70AD47" w:themeColor="accent6"/>
            <w:sz w:val="28"/>
            <w:szCs w:val="28"/>
          </w:rPr>
          <w:t xml:space="preserve"> </w:t>
        </w:r>
        <w:r w:rsidR="00BB6435" w:rsidRPr="00917FDE">
          <w:rPr>
            <w:color w:val="BF8F00" w:themeColor="accent4" w:themeShade="BF"/>
            <w:sz w:val="28"/>
            <w:szCs w:val="28"/>
          </w:rPr>
          <w:t xml:space="preserve">(Frist 10 days </w:t>
        </w:r>
      </w:ins>
      <w:ins w:id="254" w:author="user" w:date="2022-05-30T20:06:00Z">
        <w:r w:rsidR="00BB6435" w:rsidRPr="00917FDE">
          <w:rPr>
            <w:color w:val="BF8F00" w:themeColor="accent4" w:themeShade="BF"/>
            <w:sz w:val="28"/>
            <w:szCs w:val="28"/>
          </w:rPr>
          <w:t xml:space="preserve">you will get design and second 15 days you will get full functional </w:t>
        </w:r>
        <w:proofErr w:type="gramStart"/>
        <w:r w:rsidR="00BB6435" w:rsidRPr="00917FDE">
          <w:rPr>
            <w:color w:val="BF8F00" w:themeColor="accent4" w:themeShade="BF"/>
            <w:sz w:val="28"/>
            <w:szCs w:val="28"/>
          </w:rPr>
          <w:t xml:space="preserve">website </w:t>
        </w:r>
      </w:ins>
      <w:ins w:id="255" w:author="user" w:date="2022-05-30T20:05:00Z">
        <w:r w:rsidR="00BB6435" w:rsidRPr="00917FDE">
          <w:rPr>
            <w:color w:val="BF8F00" w:themeColor="accent4" w:themeShade="BF"/>
            <w:sz w:val="28"/>
            <w:szCs w:val="28"/>
          </w:rPr>
          <w:t>)</w:t>
        </w:r>
      </w:ins>
      <w:proofErr w:type="gramEnd"/>
      <w:ins w:id="256" w:author="user" w:date="2022-05-30T20:06:00Z">
        <w:r w:rsidR="00BB6435">
          <w:rPr>
            <w:color w:val="BF8F00" w:themeColor="accent4" w:themeShade="BF"/>
            <w:sz w:val="28"/>
            <w:szCs w:val="28"/>
          </w:rPr>
          <w:t xml:space="preserve"> so total 30 days from starting day </w:t>
        </w:r>
      </w:ins>
      <w:commentRangeEnd w:id="245"/>
      <w:r w:rsidR="002B643B">
        <w:rPr>
          <w:rStyle w:val="CommentReference"/>
        </w:rPr>
        <w:commentReference w:id="245"/>
      </w:r>
      <w:commentRangeEnd w:id="246"/>
      <w:r w:rsidR="00DB43E0">
        <w:rPr>
          <w:rStyle w:val="CommentReference"/>
        </w:rPr>
        <w:commentReference w:id="246"/>
      </w:r>
    </w:p>
    <w:p w14:paraId="4BE6A0E9" w14:textId="77777777" w:rsidR="005160AF" w:rsidRDefault="005160AF">
      <w:pPr>
        <w:pBdr>
          <w:top w:val="nil"/>
          <w:left w:val="nil"/>
          <w:bottom w:val="nil"/>
          <w:right w:val="nil"/>
          <w:between w:val="nil"/>
        </w:pBdr>
        <w:spacing w:after="0" w:line="240" w:lineRule="auto"/>
        <w:rPr>
          <w:color w:val="000000"/>
          <w:sz w:val="28"/>
          <w:szCs w:val="28"/>
        </w:rPr>
      </w:pPr>
    </w:p>
    <w:p w14:paraId="69B7F4AA" w14:textId="77777777" w:rsidR="005160AF" w:rsidRDefault="005160AF">
      <w:pPr>
        <w:pBdr>
          <w:top w:val="nil"/>
          <w:left w:val="nil"/>
          <w:bottom w:val="nil"/>
          <w:right w:val="nil"/>
          <w:between w:val="nil"/>
        </w:pBdr>
        <w:spacing w:after="0" w:line="240" w:lineRule="auto"/>
        <w:rPr>
          <w:color w:val="000000"/>
          <w:sz w:val="28"/>
          <w:szCs w:val="28"/>
        </w:rPr>
      </w:pPr>
    </w:p>
    <w:p w14:paraId="51321EC9" w14:textId="51F725A1" w:rsidR="005160AF" w:rsidRDefault="00C8374A">
      <w:pPr>
        <w:pBdr>
          <w:top w:val="nil"/>
          <w:left w:val="nil"/>
          <w:bottom w:val="nil"/>
          <w:right w:val="nil"/>
          <w:between w:val="nil"/>
        </w:pBdr>
        <w:spacing w:after="0" w:line="240" w:lineRule="auto"/>
        <w:rPr>
          <w:ins w:id="257" w:author="Anees Ahmed Mohamed" w:date="2022-05-28T08:00:00Z"/>
          <w:color w:val="000000"/>
          <w:sz w:val="28"/>
          <w:szCs w:val="28"/>
        </w:rPr>
      </w:pPr>
      <w:ins w:id="258" w:author="Anees Ahmed Mohamed" w:date="2022-05-28T08:00:00Z">
        <w:r>
          <w:rPr>
            <w:color w:val="000000"/>
            <w:sz w:val="28"/>
            <w:szCs w:val="28"/>
          </w:rPr>
          <w:t>1</w:t>
        </w:r>
        <w:r w:rsidRPr="00917FDE">
          <w:rPr>
            <w:color w:val="000000"/>
            <w:sz w:val="28"/>
            <w:szCs w:val="28"/>
            <w:vertAlign w:val="superscript"/>
          </w:rPr>
          <w:t>st</w:t>
        </w:r>
        <w:r>
          <w:rPr>
            <w:color w:val="000000"/>
            <w:sz w:val="28"/>
            <w:szCs w:val="28"/>
          </w:rPr>
          <w:t xml:space="preserve"> payment </w:t>
        </w:r>
      </w:ins>
      <w:ins w:id="259" w:author="Anees Ahmed Mohamed" w:date="2022-05-28T08:01:00Z">
        <w:r w:rsidR="0009651F">
          <w:rPr>
            <w:color w:val="000000"/>
            <w:sz w:val="28"/>
            <w:szCs w:val="28"/>
          </w:rPr>
          <w:t>150</w:t>
        </w:r>
      </w:ins>
      <w:ins w:id="260" w:author="Anees Ahmed Mohamed" w:date="2022-05-28T08:00:00Z">
        <w:r>
          <w:rPr>
            <w:color w:val="000000"/>
            <w:sz w:val="28"/>
            <w:szCs w:val="28"/>
          </w:rPr>
          <w:t xml:space="preserve"> upon approval of all design</w:t>
        </w:r>
      </w:ins>
      <w:ins w:id="261" w:author="Anees Ahmed Mohamed" w:date="2022-05-28T08:02:00Z">
        <w:r w:rsidR="0009651F">
          <w:rPr>
            <w:color w:val="000000"/>
            <w:sz w:val="28"/>
            <w:szCs w:val="28"/>
          </w:rPr>
          <w:t>.</w:t>
        </w:r>
      </w:ins>
    </w:p>
    <w:p w14:paraId="64C6BCBB" w14:textId="5F885741" w:rsidR="00C8374A" w:rsidRDefault="00C8374A">
      <w:pPr>
        <w:pBdr>
          <w:top w:val="nil"/>
          <w:left w:val="nil"/>
          <w:bottom w:val="nil"/>
          <w:right w:val="nil"/>
          <w:between w:val="nil"/>
        </w:pBdr>
        <w:spacing w:after="0" w:line="240" w:lineRule="auto"/>
        <w:rPr>
          <w:ins w:id="262" w:author="Anees Ahmed Mohamed" w:date="2022-05-28T08:02:00Z"/>
          <w:color w:val="000000"/>
          <w:sz w:val="28"/>
          <w:szCs w:val="28"/>
        </w:rPr>
      </w:pPr>
      <w:ins w:id="263" w:author="Anees Ahmed Mohamed" w:date="2022-05-28T08:00:00Z">
        <w:r>
          <w:rPr>
            <w:color w:val="000000"/>
            <w:sz w:val="28"/>
            <w:szCs w:val="28"/>
          </w:rPr>
          <w:t>2</w:t>
        </w:r>
        <w:r w:rsidRPr="00917FDE">
          <w:rPr>
            <w:color w:val="000000"/>
            <w:sz w:val="28"/>
            <w:szCs w:val="28"/>
            <w:vertAlign w:val="superscript"/>
          </w:rPr>
          <w:t>nd</w:t>
        </w:r>
        <w:r>
          <w:rPr>
            <w:color w:val="000000"/>
            <w:sz w:val="28"/>
            <w:szCs w:val="28"/>
          </w:rPr>
          <w:t xml:space="preserve"> payment </w:t>
        </w:r>
      </w:ins>
      <w:ins w:id="264" w:author="user" w:date="2022-06-07T23:13:00Z">
        <w:r w:rsidR="00DB43E0">
          <w:rPr>
            <w:color w:val="000000"/>
            <w:sz w:val="28"/>
            <w:szCs w:val="28"/>
          </w:rPr>
          <w:t>200</w:t>
        </w:r>
      </w:ins>
      <w:ins w:id="265" w:author="Anees Ahmed Mohamed" w:date="2022-05-28T08:01:00Z">
        <w:del w:id="266" w:author="user" w:date="2022-06-07T23:13:00Z">
          <w:r w:rsidR="0009651F" w:rsidDel="00DB43E0">
            <w:rPr>
              <w:color w:val="000000"/>
              <w:sz w:val="28"/>
              <w:szCs w:val="28"/>
            </w:rPr>
            <w:delText>100</w:delText>
          </w:r>
        </w:del>
      </w:ins>
      <w:ins w:id="267" w:author="Anees Ahmed Mohamed" w:date="2022-05-28T08:00:00Z">
        <w:r w:rsidR="0009651F">
          <w:rPr>
            <w:color w:val="000000"/>
            <w:sz w:val="28"/>
            <w:szCs w:val="28"/>
          </w:rPr>
          <w:t xml:space="preserve"> </w:t>
        </w:r>
      </w:ins>
      <w:ins w:id="268" w:author="Anees Ahmed Mohamed" w:date="2022-05-28T08:01:00Z">
        <w:r w:rsidR="0009651F">
          <w:rPr>
            <w:color w:val="000000"/>
            <w:sz w:val="28"/>
            <w:szCs w:val="28"/>
          </w:rPr>
          <w:t xml:space="preserve">upon </w:t>
        </w:r>
      </w:ins>
      <w:ins w:id="269" w:author="Anees Ahmed Mohamed" w:date="2022-05-28T08:04:00Z">
        <w:r w:rsidR="0009651F">
          <w:rPr>
            <w:color w:val="000000"/>
            <w:sz w:val="28"/>
            <w:szCs w:val="28"/>
          </w:rPr>
          <w:t>mid of design development</w:t>
        </w:r>
      </w:ins>
      <w:ins w:id="270" w:author="Anees Ahmed" w:date="2022-06-02T13:02:00Z">
        <w:r w:rsidR="009C164D">
          <w:rPr>
            <w:color w:val="000000"/>
            <w:sz w:val="28"/>
            <w:szCs w:val="28"/>
          </w:rPr>
          <w:t xml:space="preserve"> (upon submission of evidence)</w:t>
        </w:r>
      </w:ins>
      <w:ins w:id="271" w:author="Anees Ahmed Mohamed" w:date="2022-05-28T08:04:00Z">
        <w:r w:rsidR="0009651F">
          <w:rPr>
            <w:color w:val="000000"/>
            <w:sz w:val="28"/>
            <w:szCs w:val="28"/>
          </w:rPr>
          <w:t>.</w:t>
        </w:r>
      </w:ins>
      <w:ins w:id="272" w:author="Anees Ahmed Mohamed" w:date="2022-05-28T08:02:00Z">
        <w:r w:rsidR="0009651F">
          <w:rPr>
            <w:color w:val="000000"/>
            <w:sz w:val="28"/>
            <w:szCs w:val="28"/>
          </w:rPr>
          <w:t xml:space="preserve"> </w:t>
        </w:r>
      </w:ins>
    </w:p>
    <w:p w14:paraId="2FD24423" w14:textId="4D143D48" w:rsidR="0009651F" w:rsidRDefault="0009651F">
      <w:pPr>
        <w:pBdr>
          <w:top w:val="nil"/>
          <w:left w:val="nil"/>
          <w:bottom w:val="nil"/>
          <w:right w:val="nil"/>
          <w:between w:val="nil"/>
        </w:pBdr>
        <w:spacing w:after="0" w:line="240" w:lineRule="auto"/>
        <w:rPr>
          <w:ins w:id="273" w:author="Anees Ahmed Mohamed" w:date="2022-05-28T08:03:00Z"/>
          <w:color w:val="000000"/>
          <w:sz w:val="28"/>
          <w:szCs w:val="28"/>
        </w:rPr>
      </w:pPr>
      <w:ins w:id="274" w:author="Anees Ahmed Mohamed" w:date="2022-05-28T08:02:00Z">
        <w:r>
          <w:rPr>
            <w:color w:val="000000"/>
            <w:sz w:val="28"/>
            <w:szCs w:val="28"/>
          </w:rPr>
          <w:t>3</w:t>
        </w:r>
        <w:r w:rsidRPr="00917FDE">
          <w:rPr>
            <w:color w:val="000000"/>
            <w:sz w:val="28"/>
            <w:szCs w:val="28"/>
            <w:vertAlign w:val="superscript"/>
          </w:rPr>
          <w:t>rd</w:t>
        </w:r>
        <w:r>
          <w:rPr>
            <w:color w:val="000000"/>
            <w:sz w:val="28"/>
            <w:szCs w:val="28"/>
          </w:rPr>
          <w:t xml:space="preserve"> payment </w:t>
        </w:r>
      </w:ins>
      <w:ins w:id="275" w:author="Anees Ahmed Mohamed" w:date="2022-06-06T22:22:00Z">
        <w:del w:id="276" w:author="user" w:date="2022-06-07T23:13:00Z">
          <w:r w:rsidR="00261309" w:rsidDel="00DB43E0">
            <w:rPr>
              <w:color w:val="000000"/>
              <w:sz w:val="28"/>
              <w:szCs w:val="28"/>
            </w:rPr>
            <w:delText>1</w:delText>
          </w:r>
        </w:del>
      </w:ins>
      <w:ins w:id="277" w:author="user" w:date="2022-06-07T23:13:00Z">
        <w:r w:rsidR="00DB43E0">
          <w:rPr>
            <w:color w:val="000000"/>
            <w:sz w:val="28"/>
            <w:szCs w:val="28"/>
          </w:rPr>
          <w:t>20</w:t>
        </w:r>
      </w:ins>
      <w:ins w:id="278" w:author="Anees Ahmed" w:date="2022-06-02T12:43:00Z">
        <w:del w:id="279" w:author="Anees Ahmed Mohamed" w:date="2022-06-06T22:22:00Z">
          <w:r w:rsidR="00917FDE" w:rsidDel="00261309">
            <w:rPr>
              <w:color w:val="000000"/>
              <w:sz w:val="28"/>
              <w:szCs w:val="28"/>
            </w:rPr>
            <w:delText>2</w:delText>
          </w:r>
        </w:del>
        <w:del w:id="280" w:author="user" w:date="2022-06-07T23:13:00Z">
          <w:r w:rsidR="00917FDE" w:rsidDel="00DB43E0">
            <w:rPr>
              <w:color w:val="000000"/>
              <w:sz w:val="28"/>
              <w:szCs w:val="28"/>
            </w:rPr>
            <w:delText>5</w:delText>
          </w:r>
        </w:del>
      </w:ins>
      <w:ins w:id="281" w:author="user" w:date="2022-06-07T23:13:00Z">
        <w:r w:rsidR="00DB43E0">
          <w:rPr>
            <w:color w:val="000000"/>
            <w:sz w:val="28"/>
            <w:szCs w:val="28"/>
          </w:rPr>
          <w:t>0</w:t>
        </w:r>
      </w:ins>
      <w:ins w:id="282" w:author="Anees Ahmed Mohamed" w:date="2022-05-28T08:02:00Z">
        <w:del w:id="283" w:author="Anees Ahmed" w:date="2022-06-02T12:43:00Z">
          <w:r w:rsidDel="00917FDE">
            <w:rPr>
              <w:color w:val="000000"/>
              <w:sz w:val="28"/>
              <w:szCs w:val="28"/>
            </w:rPr>
            <w:delText>3</w:delText>
          </w:r>
        </w:del>
      </w:ins>
      <w:ins w:id="284" w:author="Anees Ahmed Mohamed" w:date="2022-05-28T08:03:00Z">
        <w:del w:id="285" w:author="Anees Ahmed" w:date="2022-06-02T12:43:00Z">
          <w:r w:rsidDel="00917FDE">
            <w:rPr>
              <w:color w:val="000000"/>
              <w:sz w:val="28"/>
              <w:szCs w:val="28"/>
            </w:rPr>
            <w:delText>0</w:delText>
          </w:r>
        </w:del>
      </w:ins>
      <w:ins w:id="286" w:author="Anees Ahmed Mohamed" w:date="2022-05-28T08:02:00Z">
        <w:del w:id="287" w:author="user" w:date="2022-06-07T23:13:00Z">
          <w:r w:rsidDel="00DB43E0">
            <w:rPr>
              <w:color w:val="000000"/>
              <w:sz w:val="28"/>
              <w:szCs w:val="28"/>
            </w:rPr>
            <w:delText>0</w:delText>
          </w:r>
        </w:del>
        <w:r>
          <w:rPr>
            <w:color w:val="000000"/>
            <w:sz w:val="28"/>
            <w:szCs w:val="28"/>
          </w:rPr>
          <w:t xml:space="preserve"> upon </w:t>
        </w:r>
      </w:ins>
      <w:ins w:id="288" w:author="Anees Ahmed Mohamed" w:date="2022-05-28T08:05:00Z">
        <w:r>
          <w:rPr>
            <w:color w:val="000000"/>
            <w:sz w:val="28"/>
            <w:szCs w:val="28"/>
          </w:rPr>
          <w:t xml:space="preserve">website </w:t>
        </w:r>
      </w:ins>
      <w:ins w:id="289" w:author="Anees Ahmed Mohamed" w:date="2022-05-28T08:02:00Z">
        <w:r>
          <w:rPr>
            <w:color w:val="000000"/>
            <w:sz w:val="28"/>
            <w:szCs w:val="28"/>
          </w:rPr>
          <w:t xml:space="preserve">launch </w:t>
        </w:r>
      </w:ins>
      <w:ins w:id="290" w:author="Anees Ahmed Mohamed" w:date="2022-05-28T08:03:00Z">
        <w:r>
          <w:rPr>
            <w:color w:val="000000"/>
            <w:sz w:val="28"/>
            <w:szCs w:val="28"/>
          </w:rPr>
          <w:t>&amp; handover</w:t>
        </w:r>
      </w:ins>
      <w:ins w:id="291" w:author="Anees Ahmed Mohamed" w:date="2022-05-28T08:04:00Z">
        <w:r>
          <w:rPr>
            <w:color w:val="000000"/>
            <w:sz w:val="28"/>
            <w:szCs w:val="28"/>
          </w:rPr>
          <w:t>.</w:t>
        </w:r>
      </w:ins>
    </w:p>
    <w:p w14:paraId="12FA86DD" w14:textId="7CBAB193" w:rsidR="0009651F" w:rsidRDefault="0009651F">
      <w:pPr>
        <w:pBdr>
          <w:top w:val="nil"/>
          <w:left w:val="nil"/>
          <w:bottom w:val="nil"/>
          <w:right w:val="nil"/>
          <w:between w:val="nil"/>
        </w:pBdr>
        <w:spacing w:after="0" w:line="240" w:lineRule="auto"/>
        <w:rPr>
          <w:ins w:id="292" w:author="Anees Ahmed Mohamed" w:date="2022-05-28T08:05:00Z"/>
          <w:color w:val="000000"/>
          <w:sz w:val="28"/>
          <w:szCs w:val="28"/>
        </w:rPr>
      </w:pPr>
      <w:ins w:id="293" w:author="Anees Ahmed Mohamed" w:date="2022-05-28T08:03:00Z">
        <w:r>
          <w:rPr>
            <w:color w:val="000000"/>
            <w:sz w:val="28"/>
            <w:szCs w:val="28"/>
          </w:rPr>
          <w:lastRenderedPageBreak/>
          <w:t>4</w:t>
        </w:r>
        <w:r w:rsidRPr="00917FDE">
          <w:rPr>
            <w:color w:val="000000"/>
            <w:sz w:val="28"/>
            <w:szCs w:val="28"/>
            <w:vertAlign w:val="superscript"/>
          </w:rPr>
          <w:t>th</w:t>
        </w:r>
        <w:r>
          <w:rPr>
            <w:color w:val="000000"/>
            <w:sz w:val="28"/>
            <w:szCs w:val="28"/>
          </w:rPr>
          <w:t xml:space="preserve"> payment </w:t>
        </w:r>
      </w:ins>
      <w:ins w:id="294" w:author="Anees Ahmed" w:date="2022-06-02T12:43:00Z">
        <w:r w:rsidR="00917FDE">
          <w:rPr>
            <w:color w:val="000000"/>
            <w:sz w:val="28"/>
            <w:szCs w:val="28"/>
          </w:rPr>
          <w:t>1</w:t>
        </w:r>
        <w:del w:id="295" w:author="user" w:date="2022-06-07T23:13:00Z">
          <w:r w:rsidR="00917FDE" w:rsidDel="00DB43E0">
            <w:rPr>
              <w:color w:val="000000"/>
              <w:sz w:val="28"/>
              <w:szCs w:val="28"/>
            </w:rPr>
            <w:delText>0</w:delText>
          </w:r>
        </w:del>
      </w:ins>
      <w:ins w:id="296" w:author="user" w:date="2022-06-07T23:13:00Z">
        <w:r w:rsidR="00DB43E0">
          <w:rPr>
            <w:color w:val="000000"/>
            <w:sz w:val="28"/>
            <w:szCs w:val="28"/>
          </w:rPr>
          <w:t xml:space="preserve">50 </w:t>
        </w:r>
      </w:ins>
      <w:ins w:id="297" w:author="Anees Ahmed Mohamed" w:date="2022-05-28T08:03:00Z">
        <w:del w:id="298" w:author="Anees Ahmed" w:date="2022-06-02T12:43:00Z">
          <w:r w:rsidDel="00917FDE">
            <w:rPr>
              <w:color w:val="000000"/>
              <w:sz w:val="28"/>
              <w:szCs w:val="28"/>
            </w:rPr>
            <w:delText>5</w:delText>
          </w:r>
        </w:del>
        <w:del w:id="299" w:author="user" w:date="2022-06-07T23:13:00Z">
          <w:r w:rsidDel="00DB43E0">
            <w:rPr>
              <w:color w:val="000000"/>
              <w:sz w:val="28"/>
              <w:szCs w:val="28"/>
            </w:rPr>
            <w:delText xml:space="preserve">0 </w:delText>
          </w:r>
        </w:del>
        <w:r>
          <w:rPr>
            <w:color w:val="000000"/>
            <w:sz w:val="28"/>
            <w:szCs w:val="28"/>
          </w:rPr>
          <w:t xml:space="preserve">upon demonstration of </w:t>
        </w:r>
      </w:ins>
      <w:ins w:id="300" w:author="Anees Ahmed Mohamed" w:date="2022-05-28T08:04:00Z">
        <w:r>
          <w:rPr>
            <w:color w:val="000000"/>
            <w:sz w:val="28"/>
            <w:szCs w:val="28"/>
          </w:rPr>
          <w:t>the website operation.</w:t>
        </w:r>
      </w:ins>
    </w:p>
    <w:p w14:paraId="01198790" w14:textId="4B95680A" w:rsidR="004F6169" w:rsidRDefault="004F6169">
      <w:pPr>
        <w:pBdr>
          <w:top w:val="nil"/>
          <w:left w:val="nil"/>
          <w:bottom w:val="nil"/>
          <w:right w:val="nil"/>
          <w:between w:val="nil"/>
        </w:pBdr>
        <w:spacing w:after="0" w:line="240" w:lineRule="auto"/>
        <w:rPr>
          <w:color w:val="000000"/>
          <w:sz w:val="28"/>
          <w:szCs w:val="28"/>
        </w:rPr>
      </w:pPr>
    </w:p>
    <w:p w14:paraId="0AD3D69F" w14:textId="77777777" w:rsidR="005160AF" w:rsidRDefault="005160AF">
      <w:pPr>
        <w:pBdr>
          <w:top w:val="nil"/>
          <w:left w:val="nil"/>
          <w:bottom w:val="nil"/>
          <w:right w:val="nil"/>
          <w:between w:val="nil"/>
        </w:pBdr>
        <w:spacing w:after="0" w:line="240" w:lineRule="auto"/>
        <w:rPr>
          <w:color w:val="000000"/>
          <w:sz w:val="28"/>
          <w:szCs w:val="28"/>
        </w:rPr>
      </w:pPr>
    </w:p>
    <w:p w14:paraId="7BDD3DD1" w14:textId="77777777" w:rsidR="005160AF" w:rsidRDefault="005160AF">
      <w:pPr>
        <w:pBdr>
          <w:top w:val="nil"/>
          <w:left w:val="nil"/>
          <w:bottom w:val="nil"/>
          <w:right w:val="nil"/>
          <w:between w:val="nil"/>
        </w:pBdr>
        <w:spacing w:after="0" w:line="240" w:lineRule="auto"/>
        <w:rPr>
          <w:color w:val="000000"/>
          <w:sz w:val="28"/>
          <w:szCs w:val="28"/>
        </w:rPr>
      </w:pPr>
    </w:p>
    <w:p w14:paraId="719973A2" w14:textId="77777777" w:rsidR="005160AF" w:rsidRDefault="005160AF">
      <w:pPr>
        <w:pBdr>
          <w:top w:val="nil"/>
          <w:left w:val="nil"/>
          <w:bottom w:val="nil"/>
          <w:right w:val="nil"/>
          <w:between w:val="nil"/>
        </w:pBdr>
        <w:spacing w:after="0" w:line="240" w:lineRule="auto"/>
        <w:rPr>
          <w:color w:val="000000"/>
          <w:sz w:val="28"/>
          <w:szCs w:val="28"/>
        </w:rPr>
      </w:pPr>
    </w:p>
    <w:p w14:paraId="26F5FFAB" w14:textId="77777777" w:rsidR="005160AF" w:rsidRDefault="005160AF">
      <w:pPr>
        <w:pBdr>
          <w:top w:val="nil"/>
          <w:left w:val="nil"/>
          <w:bottom w:val="nil"/>
          <w:right w:val="nil"/>
          <w:between w:val="nil"/>
        </w:pBdr>
        <w:spacing w:after="0" w:line="240" w:lineRule="auto"/>
        <w:rPr>
          <w:color w:val="000000"/>
          <w:sz w:val="28"/>
          <w:szCs w:val="28"/>
        </w:rPr>
      </w:pPr>
    </w:p>
    <w:p w14:paraId="465E19AA" w14:textId="77777777" w:rsidR="005160AF" w:rsidRDefault="0036242A">
      <w:pPr>
        <w:pBdr>
          <w:top w:val="nil"/>
          <w:left w:val="nil"/>
          <w:bottom w:val="nil"/>
          <w:right w:val="nil"/>
          <w:between w:val="nil"/>
        </w:pBdr>
        <w:spacing w:after="0" w:line="240" w:lineRule="auto"/>
        <w:rPr>
          <w:color w:val="000000"/>
          <w:sz w:val="28"/>
          <w:szCs w:val="28"/>
        </w:rPr>
      </w:pPr>
      <w:r>
        <w:rPr>
          <w:color w:val="000000"/>
          <w:sz w:val="28"/>
          <w:szCs w:val="28"/>
        </w:rPr>
        <w:t>Thanks &amp; Regards</w:t>
      </w:r>
    </w:p>
    <w:p w14:paraId="230B60BB" w14:textId="3D51F9AB" w:rsidR="005160AF" w:rsidRDefault="0036242A">
      <w:pPr>
        <w:pBdr>
          <w:top w:val="nil"/>
          <w:left w:val="nil"/>
          <w:bottom w:val="nil"/>
          <w:right w:val="nil"/>
          <w:between w:val="nil"/>
        </w:pBdr>
        <w:spacing w:after="0" w:line="240" w:lineRule="auto"/>
        <w:rPr>
          <w:ins w:id="301" w:author="Anees Ahmed" w:date="2022-06-03T18:10:00Z"/>
          <w:b/>
          <w:color w:val="000000"/>
          <w:sz w:val="28"/>
          <w:szCs w:val="28"/>
        </w:rPr>
      </w:pPr>
      <w:r>
        <w:rPr>
          <w:b/>
          <w:color w:val="000000"/>
          <w:sz w:val="28"/>
          <w:szCs w:val="28"/>
        </w:rPr>
        <w:t>Md Rony</w:t>
      </w:r>
    </w:p>
    <w:p w14:paraId="126C2551" w14:textId="2EF83AF9" w:rsidR="0019357A" w:rsidRDefault="0019357A">
      <w:pPr>
        <w:pBdr>
          <w:top w:val="nil"/>
          <w:left w:val="nil"/>
          <w:bottom w:val="nil"/>
          <w:right w:val="nil"/>
          <w:between w:val="nil"/>
        </w:pBdr>
        <w:spacing w:after="0" w:line="240" w:lineRule="auto"/>
        <w:rPr>
          <w:b/>
          <w:color w:val="000000"/>
          <w:sz w:val="28"/>
          <w:szCs w:val="28"/>
        </w:rPr>
      </w:pPr>
      <w:ins w:id="302" w:author="Anees Ahmed" w:date="2022-06-03T18:10:00Z">
        <w:r>
          <w:rPr>
            <w:b/>
            <w:color w:val="000000"/>
            <w:sz w:val="28"/>
            <w:szCs w:val="28"/>
          </w:rPr>
          <w:t>Address??</w:t>
        </w:r>
      </w:ins>
    </w:p>
    <w:p w14:paraId="068AB4D6" w14:textId="77777777" w:rsidR="005160AF" w:rsidRDefault="0036242A">
      <w:pPr>
        <w:pBdr>
          <w:top w:val="nil"/>
          <w:left w:val="nil"/>
          <w:bottom w:val="nil"/>
          <w:right w:val="nil"/>
          <w:between w:val="nil"/>
        </w:pBdr>
        <w:spacing w:after="0" w:line="240" w:lineRule="auto"/>
        <w:rPr>
          <w:color w:val="000000"/>
          <w:sz w:val="24"/>
          <w:szCs w:val="24"/>
        </w:rPr>
      </w:pPr>
      <w:r>
        <w:rPr>
          <w:color w:val="000000"/>
          <w:sz w:val="24"/>
          <w:szCs w:val="24"/>
        </w:rPr>
        <w:t>CEO &amp; Developer</w:t>
      </w:r>
    </w:p>
    <w:p w14:paraId="1248337C" w14:textId="77777777" w:rsidR="005160AF" w:rsidRDefault="0036242A">
      <w:pPr>
        <w:pBdr>
          <w:top w:val="nil"/>
          <w:left w:val="nil"/>
          <w:bottom w:val="nil"/>
          <w:right w:val="nil"/>
          <w:between w:val="nil"/>
        </w:pBdr>
        <w:spacing w:after="0" w:line="240" w:lineRule="auto"/>
        <w:rPr>
          <w:color w:val="000000"/>
          <w:sz w:val="24"/>
          <w:szCs w:val="24"/>
        </w:rPr>
      </w:pPr>
      <w:r>
        <w:rPr>
          <w:color w:val="000000"/>
          <w:sz w:val="24"/>
          <w:szCs w:val="24"/>
        </w:rPr>
        <w:t>WEBDEVS</w:t>
      </w:r>
    </w:p>
    <w:p w14:paraId="76EBE94B" w14:textId="77777777" w:rsidR="005160AF" w:rsidRDefault="005160AF">
      <w:pPr>
        <w:pBdr>
          <w:top w:val="nil"/>
          <w:left w:val="nil"/>
          <w:bottom w:val="nil"/>
          <w:right w:val="nil"/>
          <w:between w:val="nil"/>
        </w:pBdr>
        <w:spacing w:after="0" w:line="240" w:lineRule="auto"/>
        <w:rPr>
          <w:color w:val="000000"/>
          <w:sz w:val="32"/>
          <w:szCs w:val="32"/>
        </w:rPr>
      </w:pPr>
    </w:p>
    <w:p w14:paraId="5361ECDD" w14:textId="77777777" w:rsidR="005160AF" w:rsidRDefault="005160AF">
      <w:pPr>
        <w:pBdr>
          <w:top w:val="nil"/>
          <w:left w:val="nil"/>
          <w:bottom w:val="nil"/>
          <w:right w:val="nil"/>
          <w:between w:val="nil"/>
        </w:pBdr>
        <w:spacing w:after="0" w:line="240" w:lineRule="auto"/>
        <w:rPr>
          <w:color w:val="000000"/>
          <w:sz w:val="28"/>
          <w:szCs w:val="28"/>
        </w:rPr>
      </w:pPr>
    </w:p>
    <w:sectPr w:rsidR="005160AF">
      <w:headerReference w:type="default" r:id="rId12"/>
      <w:footerReference w:type="default" r:id="rId13"/>
      <w:pgSz w:w="11906" w:h="16838"/>
      <w:pgMar w:top="720" w:right="720" w:bottom="720" w:left="72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Anees Ahmed Mohamed" w:date="2022-05-27T22:19:00Z" w:initials="AAM">
    <w:p w14:paraId="1A017952" w14:textId="77777777" w:rsidR="003B0BA9" w:rsidRDefault="003B0BA9" w:rsidP="00C64FEA">
      <w:r>
        <w:rPr>
          <w:rStyle w:val="CommentReference"/>
        </w:rPr>
        <w:annotationRef/>
      </w:r>
      <w:r>
        <w:rPr>
          <w:sz w:val="20"/>
          <w:szCs w:val="20"/>
        </w:rPr>
        <w:t>Y no response?</w:t>
      </w:r>
    </w:p>
  </w:comment>
  <w:comment w:id="26" w:author="user" w:date="2022-06-07T23:05:00Z" w:initials="u">
    <w:p w14:paraId="425B35D3" w14:textId="44ED90C5" w:rsidR="003B1F0E" w:rsidRDefault="003B1F0E">
      <w:pPr>
        <w:pStyle w:val="CommentText"/>
      </w:pPr>
      <w:r>
        <w:rPr>
          <w:rStyle w:val="CommentReference"/>
        </w:rPr>
        <w:annotationRef/>
      </w:r>
      <w:r>
        <w:t>Yes</w:t>
      </w:r>
    </w:p>
  </w:comment>
  <w:comment w:id="39" w:author="Anees Ahmed Mohamed" w:date="2022-05-27T22:20:00Z" w:initials="AAM">
    <w:p w14:paraId="1B5EA24B" w14:textId="77777777" w:rsidR="003B0BA9" w:rsidRDefault="003B0BA9" w:rsidP="00755C58">
      <w:r>
        <w:rPr>
          <w:rStyle w:val="CommentReference"/>
        </w:rPr>
        <w:annotationRef/>
      </w:r>
      <w:r>
        <w:rPr>
          <w:sz w:val="20"/>
          <w:szCs w:val="20"/>
        </w:rPr>
        <w:t>This is required to provide as information page??</w:t>
      </w:r>
    </w:p>
  </w:comment>
  <w:comment w:id="40" w:author="user" w:date="2022-06-07T23:05:00Z" w:initials="u">
    <w:p w14:paraId="62957D2D" w14:textId="33DD10EF" w:rsidR="003B1F0E" w:rsidRDefault="003B1F0E">
      <w:pPr>
        <w:pStyle w:val="CommentText"/>
      </w:pPr>
      <w:r>
        <w:rPr>
          <w:rStyle w:val="CommentReference"/>
        </w:rPr>
        <w:annotationRef/>
      </w:r>
      <w:r>
        <w:t>Yes, I will give</w:t>
      </w:r>
    </w:p>
  </w:comment>
  <w:comment w:id="61" w:author="Anees Ahmed Mohamed" w:date="2022-05-27T22:21:00Z" w:initials="AAM">
    <w:p w14:paraId="272566DE" w14:textId="77777777" w:rsidR="003B0BA9" w:rsidRDefault="003B0BA9" w:rsidP="0046246A">
      <w:r>
        <w:rPr>
          <w:rStyle w:val="CommentReference"/>
        </w:rPr>
        <w:annotationRef/>
      </w:r>
      <w:r>
        <w:rPr>
          <w:sz w:val="20"/>
          <w:szCs w:val="20"/>
        </w:rPr>
        <w:t>I believe this is covering, please confirm</w:t>
      </w:r>
    </w:p>
  </w:comment>
  <w:comment w:id="62" w:author="user" w:date="2022-06-07T23:05:00Z" w:initials="u">
    <w:p w14:paraId="2F3FB78E" w14:textId="77777777" w:rsidR="003B1F0E" w:rsidRDefault="003B1F0E">
      <w:pPr>
        <w:pStyle w:val="CommentText"/>
      </w:pPr>
      <w:r>
        <w:rPr>
          <w:rStyle w:val="CommentReference"/>
        </w:rPr>
        <w:annotationRef/>
      </w:r>
      <w:r>
        <w:t>Yes</w:t>
      </w:r>
    </w:p>
    <w:p w14:paraId="265FF5E3" w14:textId="2641394B" w:rsidR="003B1F0E" w:rsidRDefault="003B1F0E">
      <w:pPr>
        <w:pStyle w:val="CommentText"/>
      </w:pPr>
    </w:p>
  </w:comment>
  <w:comment w:id="91" w:author="Anees Ahmed Mohamed" w:date="2022-05-28T07:56:00Z" w:initials="AAM">
    <w:p w14:paraId="72E8A784" w14:textId="77777777" w:rsidR="00C8374A" w:rsidRDefault="00C8374A" w:rsidP="0067617E">
      <w:r>
        <w:rPr>
          <w:rStyle w:val="CommentReference"/>
        </w:rPr>
        <w:annotationRef/>
      </w:r>
      <w:r>
        <w:rPr>
          <w:sz w:val="20"/>
          <w:szCs w:val="20"/>
        </w:rPr>
        <w:t>Please confirm</w:t>
      </w:r>
    </w:p>
  </w:comment>
  <w:comment w:id="92" w:author="user" w:date="2022-06-07T23:05:00Z" w:initials="u">
    <w:p w14:paraId="627E4A46" w14:textId="77777777" w:rsidR="003B1F0E" w:rsidRDefault="003B1F0E">
      <w:pPr>
        <w:pStyle w:val="CommentText"/>
      </w:pPr>
      <w:r>
        <w:rPr>
          <w:rStyle w:val="CommentReference"/>
        </w:rPr>
        <w:annotationRef/>
      </w:r>
      <w:r>
        <w:t>Yes</w:t>
      </w:r>
    </w:p>
    <w:p w14:paraId="2E6E3C57" w14:textId="0960D2A9" w:rsidR="003B1F0E" w:rsidRDefault="003B1F0E">
      <w:pPr>
        <w:pStyle w:val="CommentText"/>
      </w:pPr>
    </w:p>
  </w:comment>
  <w:comment w:id="116" w:author="Anees Ahmed Mohamed" w:date="2022-05-27T22:24:00Z" w:initials="AAM">
    <w:p w14:paraId="6A86E1D8" w14:textId="43CF0245" w:rsidR="00B05292" w:rsidRDefault="003B0BA9" w:rsidP="002E2E23">
      <w:r>
        <w:rPr>
          <w:rStyle w:val="CommentReference"/>
        </w:rPr>
        <w:annotationRef/>
      </w:r>
      <w:r w:rsidR="00B05292">
        <w:rPr>
          <w:sz w:val="20"/>
          <w:szCs w:val="20"/>
        </w:rPr>
        <w:t xml:space="preserve">I mean admin will review the ads for the compliance and approve, then ad will be displayed., please confirm to include </w:t>
      </w:r>
      <w:r w:rsidR="00D70041">
        <w:rPr>
          <w:sz w:val="20"/>
          <w:szCs w:val="20"/>
        </w:rPr>
        <w:t>these requirements</w:t>
      </w:r>
    </w:p>
  </w:comment>
  <w:comment w:id="117" w:author="user" w:date="2022-06-07T23:05:00Z" w:initials="u">
    <w:p w14:paraId="575CFA63" w14:textId="16AB31C3" w:rsidR="003B1F0E" w:rsidRDefault="003B1F0E">
      <w:pPr>
        <w:pStyle w:val="CommentText"/>
      </w:pPr>
      <w:r>
        <w:rPr>
          <w:rStyle w:val="CommentReference"/>
        </w:rPr>
        <w:annotationRef/>
      </w:r>
      <w:r>
        <w:t>Yes</w:t>
      </w:r>
    </w:p>
  </w:comment>
  <w:comment w:id="151" w:author="Anees Ahmed Mohamed" w:date="2022-05-27T22:26:00Z" w:initials="AAM">
    <w:p w14:paraId="7F15A2D9" w14:textId="5A475D55" w:rsidR="00CC00C1" w:rsidRDefault="00CC00C1" w:rsidP="000A0411">
      <w:r>
        <w:rPr>
          <w:rStyle w:val="CommentReference"/>
        </w:rPr>
        <w:annotationRef/>
      </w:r>
      <w:r>
        <w:rPr>
          <w:sz w:val="20"/>
          <w:szCs w:val="20"/>
        </w:rPr>
        <w:t>Please response</w:t>
      </w:r>
    </w:p>
  </w:comment>
  <w:comment w:id="152" w:author="user" w:date="2022-06-07T23:06:00Z" w:initials="u">
    <w:p w14:paraId="320933CF" w14:textId="62E4AB48" w:rsidR="003B1F0E" w:rsidRDefault="003B1F0E">
      <w:pPr>
        <w:pStyle w:val="CommentText"/>
      </w:pPr>
      <w:r>
        <w:rPr>
          <w:rStyle w:val="CommentReference"/>
        </w:rPr>
        <w:annotationRef/>
      </w:r>
      <w:r>
        <w:t>Yes</w:t>
      </w:r>
    </w:p>
  </w:comment>
  <w:comment w:id="157" w:author="Anees Ahmed" w:date="2022-06-02T12:46:00Z" w:initials="AA">
    <w:p w14:paraId="38890C4E" w14:textId="21B6C95D" w:rsidR="00917FDE" w:rsidRDefault="00917FDE">
      <w:pPr>
        <w:pStyle w:val="CommentText"/>
      </w:pPr>
      <w:r>
        <w:rPr>
          <w:rStyle w:val="CommentReference"/>
        </w:rPr>
        <w:annotationRef/>
      </w:r>
      <w:r>
        <w:t>My request is to migrate data from existing website</w:t>
      </w:r>
    </w:p>
  </w:comment>
  <w:comment w:id="158" w:author="user" w:date="2022-06-07T23:05:00Z" w:initials="u">
    <w:p w14:paraId="7D562594" w14:textId="6CEC8723" w:rsidR="003B1F0E" w:rsidRDefault="003B1F0E">
      <w:pPr>
        <w:pStyle w:val="CommentText"/>
      </w:pPr>
      <w:r>
        <w:rPr>
          <w:rStyle w:val="CommentReference"/>
        </w:rPr>
        <w:annotationRef/>
      </w:r>
    </w:p>
  </w:comment>
  <w:comment w:id="159" w:author="user" w:date="2022-06-07T23:06:00Z" w:initials="u">
    <w:p w14:paraId="0FBE09B6" w14:textId="226BB54F" w:rsidR="003B1F0E" w:rsidRDefault="003B1F0E">
      <w:pPr>
        <w:pStyle w:val="CommentText"/>
      </w:pPr>
      <w:r>
        <w:rPr>
          <w:rStyle w:val="CommentReference"/>
        </w:rPr>
        <w:annotationRef/>
      </w:r>
      <w:r>
        <w:t>No it is not possible, if you want to use existing website data then you have to post by mannual</w:t>
      </w:r>
    </w:p>
  </w:comment>
  <w:comment w:id="197" w:author="Anees Ahmed Mohamed" w:date="2022-05-27T22:26:00Z" w:initials="AAM">
    <w:p w14:paraId="7B630038" w14:textId="77777777" w:rsidR="00CC00C1" w:rsidRDefault="00CC00C1" w:rsidP="0002742C">
      <w:r>
        <w:rPr>
          <w:rStyle w:val="CommentReference"/>
        </w:rPr>
        <w:annotationRef/>
      </w:r>
      <w:r>
        <w:rPr>
          <w:sz w:val="20"/>
          <w:szCs w:val="20"/>
        </w:rPr>
        <w:t>Please response</w:t>
      </w:r>
    </w:p>
  </w:comment>
  <w:comment w:id="198" w:author="user" w:date="2022-06-07T23:06:00Z" w:initials="u">
    <w:p w14:paraId="7C707B16" w14:textId="7C76156F" w:rsidR="003B1F0E" w:rsidRDefault="003B1F0E">
      <w:pPr>
        <w:pStyle w:val="CommentText"/>
      </w:pPr>
      <w:r>
        <w:rPr>
          <w:rStyle w:val="CommentReference"/>
        </w:rPr>
        <w:annotationRef/>
      </w:r>
      <w:r>
        <w:t>Yes</w:t>
      </w:r>
    </w:p>
  </w:comment>
  <w:comment w:id="217" w:author="Anees Ahmed Mohamed" w:date="2022-05-27T22:27:00Z" w:initials="AAM">
    <w:p w14:paraId="45B60E74" w14:textId="77777777" w:rsidR="000625E1" w:rsidRDefault="00CC00C1" w:rsidP="00121EE5">
      <w:r>
        <w:rPr>
          <w:rStyle w:val="CommentReference"/>
        </w:rPr>
        <w:annotationRef/>
      </w:r>
      <w:r w:rsidR="000625E1">
        <w:rPr>
          <w:sz w:val="20"/>
          <w:szCs w:val="20"/>
          <w:u w:val="single"/>
        </w:rPr>
        <w:t xml:space="preserve">I mean not a simple, form to include all product detail (ad posting eg.; like in </w:t>
      </w:r>
      <w:hyperlink r:id="rId1" w:history="1">
        <w:r w:rsidR="000625E1" w:rsidRPr="00121EE5">
          <w:rPr>
            <w:rStyle w:val="Hyperlink"/>
            <w:sz w:val="20"/>
            <w:szCs w:val="20"/>
          </w:rPr>
          <w:t>ikman.lk</w:t>
        </w:r>
      </w:hyperlink>
      <w:r w:rsidR="000625E1">
        <w:rPr>
          <w:sz w:val="20"/>
          <w:szCs w:val="20"/>
        </w:rPr>
        <w:t>, user friendly.</w:t>
      </w:r>
    </w:p>
    <w:p w14:paraId="625EC2EF" w14:textId="77777777" w:rsidR="000625E1" w:rsidRDefault="000625E1" w:rsidP="00121EE5">
      <w:r>
        <w:rPr>
          <w:sz w:val="20"/>
          <w:szCs w:val="20"/>
        </w:rPr>
        <w:t>I need a very good solution</w:t>
      </w:r>
    </w:p>
  </w:comment>
  <w:comment w:id="218" w:author="user" w:date="2022-06-07T23:07:00Z" w:initials="u">
    <w:p w14:paraId="7E7CF335" w14:textId="235EE413" w:rsidR="003B1F0E" w:rsidRDefault="003B1F0E">
      <w:pPr>
        <w:pStyle w:val="CommentText"/>
      </w:pPr>
      <w:r>
        <w:rPr>
          <w:rStyle w:val="CommentReference"/>
        </w:rPr>
        <w:annotationRef/>
      </w:r>
      <w:r>
        <w:t>Noted, I will try my best</w:t>
      </w:r>
    </w:p>
  </w:comment>
  <w:comment w:id="222" w:author="Anees Ahmed" w:date="2022-06-03T17:52:00Z" w:initials="AA">
    <w:p w14:paraId="2EA884DB" w14:textId="637346C6" w:rsidR="003B5EDE" w:rsidRDefault="003B5EDE">
      <w:pPr>
        <w:pStyle w:val="CommentText"/>
      </w:pPr>
      <w:r>
        <w:rPr>
          <w:rStyle w:val="CommentReference"/>
        </w:rPr>
        <w:annotationRef/>
      </w:r>
      <w:r>
        <w:t>Not drop down?</w:t>
      </w:r>
    </w:p>
  </w:comment>
  <w:comment w:id="223" w:author="user" w:date="2022-06-07T23:07:00Z" w:initials="u">
    <w:p w14:paraId="287C3C1B" w14:textId="058BABA5" w:rsidR="003B1F0E" w:rsidRDefault="003B1F0E">
      <w:pPr>
        <w:pStyle w:val="CommentText"/>
      </w:pPr>
      <w:r>
        <w:rPr>
          <w:rStyle w:val="CommentReference"/>
        </w:rPr>
        <w:annotationRef/>
      </w:r>
      <w:r>
        <w:t>I will follow ikman.lk</w:t>
      </w:r>
    </w:p>
  </w:comment>
  <w:comment w:id="238" w:author="Anees Ahmed Mohamed" w:date="2022-05-27T22:28:00Z" w:initials="AAM">
    <w:p w14:paraId="677E54CA" w14:textId="06E96ADC" w:rsidR="00CC00C1" w:rsidRDefault="00CC00C1" w:rsidP="00EE341B">
      <w:r>
        <w:rPr>
          <w:rStyle w:val="CommentReference"/>
        </w:rPr>
        <w:annotationRef/>
      </w:r>
      <w:r>
        <w:rPr>
          <w:sz w:val="20"/>
          <w:szCs w:val="20"/>
        </w:rPr>
        <w:t>A quick demonstration required to understand the process, please response</w:t>
      </w:r>
    </w:p>
  </w:comment>
  <w:comment w:id="239" w:author="user" w:date="2022-06-07T23:07:00Z" w:initials="u">
    <w:p w14:paraId="14D154B2" w14:textId="4236932C" w:rsidR="003B1F0E" w:rsidRDefault="003B1F0E">
      <w:pPr>
        <w:pStyle w:val="CommentText"/>
      </w:pPr>
      <w:r>
        <w:rPr>
          <w:rStyle w:val="CommentReference"/>
        </w:rPr>
        <w:annotationRef/>
      </w:r>
      <w:r>
        <w:t xml:space="preserve">Yes, I will record a video with explanation </w:t>
      </w:r>
    </w:p>
  </w:comment>
  <w:comment w:id="247" w:author="Anees Ahmed Mohamed" w:date="2022-05-27T22:31:00Z" w:initials="AAM">
    <w:p w14:paraId="5752CF0E" w14:textId="7D0E4298" w:rsidR="000625E1" w:rsidRDefault="000625E1" w:rsidP="002B6D88">
      <w:r>
        <w:rPr>
          <w:rStyle w:val="CommentReference"/>
        </w:rPr>
        <w:annotationRef/>
      </w:r>
      <w:r>
        <w:rPr>
          <w:sz w:val="20"/>
          <w:szCs w:val="20"/>
        </w:rPr>
        <w:t>Need clarity on this, what is the deliverable for this milestone?</w:t>
      </w:r>
      <w:r w:rsidR="0019357A">
        <w:rPr>
          <w:sz w:val="20"/>
          <w:szCs w:val="20"/>
        </w:rPr>
        <w:t xml:space="preserve"> </w:t>
      </w:r>
    </w:p>
  </w:comment>
  <w:comment w:id="248" w:author="user" w:date="2022-06-07T23:08:00Z" w:initials="u">
    <w:p w14:paraId="5CCA426A" w14:textId="7EC08035" w:rsidR="003B1F0E" w:rsidRDefault="003B1F0E">
      <w:pPr>
        <w:pStyle w:val="CommentText"/>
      </w:pPr>
      <w:r>
        <w:rPr>
          <w:rStyle w:val="CommentReference"/>
        </w:rPr>
        <w:annotationRef/>
      </w:r>
      <w:r>
        <w:t xml:space="preserve">Frontend </w:t>
      </w:r>
      <w:r w:rsidR="00DB43E0">
        <w:t>design</w:t>
      </w:r>
    </w:p>
  </w:comment>
  <w:comment w:id="250" w:author="Anees Ahmed Mohamed" w:date="2022-05-27T22:30:00Z" w:initials="AAM">
    <w:p w14:paraId="2CF64C91" w14:textId="1EDE3151" w:rsidR="00CC00C1" w:rsidRDefault="00CC00C1" w:rsidP="004A03CC">
      <w:r>
        <w:rPr>
          <w:rStyle w:val="CommentReference"/>
        </w:rPr>
        <w:annotationRef/>
      </w:r>
      <w:r>
        <w:rPr>
          <w:sz w:val="20"/>
          <w:szCs w:val="20"/>
        </w:rPr>
        <w:t>Need to define, upon final launching and handing over</w:t>
      </w:r>
    </w:p>
  </w:comment>
  <w:comment w:id="251" w:author="user" w:date="2022-06-07T23:09:00Z" w:initials="u">
    <w:p w14:paraId="719A8175" w14:textId="4C9620B3" w:rsidR="00DB43E0" w:rsidRDefault="00DB43E0">
      <w:pPr>
        <w:pStyle w:val="CommentText"/>
      </w:pPr>
      <w:r>
        <w:rPr>
          <w:rStyle w:val="CommentReference"/>
        </w:rPr>
        <w:annotationRef/>
      </w:r>
      <w:r>
        <w:t>Yes, when I will deliver to you then you will pay</w:t>
      </w:r>
    </w:p>
  </w:comment>
  <w:comment w:id="245" w:author="Anees Ahmed" w:date="2022-06-06T07:04:00Z" w:initials="AA">
    <w:p w14:paraId="2F0FE3B0" w14:textId="1E2142B9" w:rsidR="002B643B" w:rsidRDefault="002B643B">
      <w:pPr>
        <w:pStyle w:val="CommentText"/>
      </w:pPr>
      <w:r>
        <w:rPr>
          <w:rStyle w:val="CommentReference"/>
        </w:rPr>
        <w:annotationRef/>
      </w:r>
      <w:r>
        <w:t>Please see below</w:t>
      </w:r>
    </w:p>
  </w:comment>
  <w:comment w:id="246" w:author="user" w:date="2022-06-07T23:09:00Z" w:initials="u">
    <w:p w14:paraId="671A1117" w14:textId="5404725F" w:rsidR="00DB43E0" w:rsidRDefault="00DB43E0">
      <w:pPr>
        <w:pStyle w:val="CommentText"/>
      </w:pPr>
      <w:r>
        <w:rPr>
          <w:rStyle w:val="CommentReference"/>
        </w:rPr>
        <w:annotationRef/>
      </w:r>
      <w:r>
        <w:t>Yes, total 30 days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017952" w15:done="0"/>
  <w15:commentEx w15:paraId="425B35D3" w15:paraIdParent="1A017952" w15:done="0"/>
  <w15:commentEx w15:paraId="1B5EA24B" w15:done="0"/>
  <w15:commentEx w15:paraId="62957D2D" w15:paraIdParent="1B5EA24B" w15:done="0"/>
  <w15:commentEx w15:paraId="272566DE" w15:done="0"/>
  <w15:commentEx w15:paraId="265FF5E3" w15:paraIdParent="272566DE" w15:done="0"/>
  <w15:commentEx w15:paraId="72E8A784" w15:done="0"/>
  <w15:commentEx w15:paraId="2E6E3C57" w15:paraIdParent="72E8A784" w15:done="0"/>
  <w15:commentEx w15:paraId="6A86E1D8" w15:done="0"/>
  <w15:commentEx w15:paraId="575CFA63" w15:paraIdParent="6A86E1D8" w15:done="0"/>
  <w15:commentEx w15:paraId="7F15A2D9" w15:done="0"/>
  <w15:commentEx w15:paraId="320933CF" w15:paraIdParent="7F15A2D9" w15:done="0"/>
  <w15:commentEx w15:paraId="38890C4E" w15:done="0"/>
  <w15:commentEx w15:paraId="7D562594" w15:paraIdParent="38890C4E" w15:done="0"/>
  <w15:commentEx w15:paraId="0FBE09B6" w15:paraIdParent="38890C4E" w15:done="0"/>
  <w15:commentEx w15:paraId="7B630038" w15:done="0"/>
  <w15:commentEx w15:paraId="7C707B16" w15:paraIdParent="7B630038" w15:done="0"/>
  <w15:commentEx w15:paraId="625EC2EF" w15:done="0"/>
  <w15:commentEx w15:paraId="7E7CF335" w15:paraIdParent="625EC2EF" w15:done="0"/>
  <w15:commentEx w15:paraId="2EA884DB" w15:done="0"/>
  <w15:commentEx w15:paraId="287C3C1B" w15:paraIdParent="2EA884DB" w15:done="0"/>
  <w15:commentEx w15:paraId="677E54CA" w15:done="0"/>
  <w15:commentEx w15:paraId="14D154B2" w15:paraIdParent="677E54CA" w15:done="0"/>
  <w15:commentEx w15:paraId="5752CF0E" w15:done="0"/>
  <w15:commentEx w15:paraId="5CCA426A" w15:paraIdParent="5752CF0E" w15:done="0"/>
  <w15:commentEx w15:paraId="2CF64C91" w15:done="0"/>
  <w15:commentEx w15:paraId="719A8175" w15:paraIdParent="2CF64C91" w15:done="0"/>
  <w15:commentEx w15:paraId="2F0FE3B0" w15:done="0"/>
  <w15:commentEx w15:paraId="671A1117" w15:paraIdParent="2F0FE3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BCD0C" w16cex:dateUtc="2022-05-27T18:19:00Z"/>
  <w16cex:commentExtensible w16cex:durableId="264A5831" w16cex:dateUtc="2022-06-07T17:05:00Z"/>
  <w16cex:commentExtensible w16cex:durableId="263BCD2E" w16cex:dateUtc="2022-05-27T18:20:00Z"/>
  <w16cex:commentExtensible w16cex:durableId="264A5838" w16cex:dateUtc="2022-06-07T17:05:00Z"/>
  <w16cex:commentExtensible w16cex:durableId="263BCD5E" w16cex:dateUtc="2022-05-27T18:21:00Z"/>
  <w16cex:commentExtensible w16cex:durableId="264A5842" w16cex:dateUtc="2022-06-07T17:05:00Z"/>
  <w16cex:commentExtensible w16cex:durableId="263C543A" w16cex:dateUtc="2022-05-28T03:56:00Z"/>
  <w16cex:commentExtensible w16cex:durableId="264A5848" w16cex:dateUtc="2022-06-07T17:05:00Z"/>
  <w16cex:commentExtensible w16cex:durableId="263BCE18" w16cex:dateUtc="2022-05-27T18:24:00Z"/>
  <w16cex:commentExtensible w16cex:durableId="264A584E" w16cex:dateUtc="2022-06-07T17:05:00Z"/>
  <w16cex:commentExtensible w16cex:durableId="263BCE92" w16cex:dateUtc="2022-05-27T18:26:00Z"/>
  <w16cex:commentExtensible w16cex:durableId="264A585B" w16cex:dateUtc="2022-06-07T17:06:00Z"/>
  <w16cex:commentExtensible w16cex:durableId="264A5827" w16cex:dateUtc="2022-06-07T17:05:00Z"/>
  <w16cex:commentExtensible w16cex:durableId="264A586C" w16cex:dateUtc="2022-06-07T17:06:00Z"/>
  <w16cex:commentExtensible w16cex:durableId="263BCEA8" w16cex:dateUtc="2022-05-27T18:26:00Z"/>
  <w16cex:commentExtensible w16cex:durableId="264A5893" w16cex:dateUtc="2022-06-07T17:06:00Z"/>
  <w16cex:commentExtensible w16cex:durableId="263BCEC9" w16cex:dateUtc="2022-05-27T18:27:00Z"/>
  <w16cex:commentExtensible w16cex:durableId="264A58A9" w16cex:dateUtc="2022-06-07T17:07:00Z"/>
  <w16cex:commentExtensible w16cex:durableId="264A58BB" w16cex:dateUtc="2022-06-07T17:07:00Z"/>
  <w16cex:commentExtensible w16cex:durableId="263BCF22" w16cex:dateUtc="2022-05-27T18:28:00Z"/>
  <w16cex:commentExtensible w16cex:durableId="264A58C8" w16cex:dateUtc="2022-06-07T17:07:00Z"/>
  <w16cex:commentExtensible w16cex:durableId="263BCFA7" w16cex:dateUtc="2022-05-27T18:31:00Z"/>
  <w16cex:commentExtensible w16cex:durableId="264A58EA" w16cex:dateUtc="2022-06-07T17:08:00Z"/>
  <w16cex:commentExtensible w16cex:durableId="263BCF68" w16cex:dateUtc="2022-05-27T18:30:00Z"/>
  <w16cex:commentExtensible w16cex:durableId="264A5941" w16cex:dateUtc="2022-06-07T17:09:00Z"/>
  <w16cex:commentExtensible w16cex:durableId="264A5928" w16cex:dateUtc="2022-06-07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017952" w16cid:durableId="263BCD0C"/>
  <w16cid:commentId w16cid:paraId="425B35D3" w16cid:durableId="264A5831"/>
  <w16cid:commentId w16cid:paraId="1B5EA24B" w16cid:durableId="263BCD2E"/>
  <w16cid:commentId w16cid:paraId="62957D2D" w16cid:durableId="264A5838"/>
  <w16cid:commentId w16cid:paraId="272566DE" w16cid:durableId="263BCD5E"/>
  <w16cid:commentId w16cid:paraId="265FF5E3" w16cid:durableId="264A5842"/>
  <w16cid:commentId w16cid:paraId="72E8A784" w16cid:durableId="263C543A"/>
  <w16cid:commentId w16cid:paraId="2E6E3C57" w16cid:durableId="264A5848"/>
  <w16cid:commentId w16cid:paraId="6A86E1D8" w16cid:durableId="263BCE18"/>
  <w16cid:commentId w16cid:paraId="575CFA63" w16cid:durableId="264A584E"/>
  <w16cid:commentId w16cid:paraId="7F15A2D9" w16cid:durableId="263BCE92"/>
  <w16cid:commentId w16cid:paraId="320933CF" w16cid:durableId="264A585B"/>
  <w16cid:commentId w16cid:paraId="38890C4E" w16cid:durableId="2648FC9A"/>
  <w16cid:commentId w16cid:paraId="7D562594" w16cid:durableId="264A5827"/>
  <w16cid:commentId w16cid:paraId="0FBE09B6" w16cid:durableId="264A586C"/>
  <w16cid:commentId w16cid:paraId="7B630038" w16cid:durableId="263BCEA8"/>
  <w16cid:commentId w16cid:paraId="7C707B16" w16cid:durableId="264A5893"/>
  <w16cid:commentId w16cid:paraId="625EC2EF" w16cid:durableId="263BCEC9"/>
  <w16cid:commentId w16cid:paraId="7E7CF335" w16cid:durableId="264A58A9"/>
  <w16cid:commentId w16cid:paraId="2EA884DB" w16cid:durableId="2648FC9D"/>
  <w16cid:commentId w16cid:paraId="287C3C1B" w16cid:durableId="264A58BB"/>
  <w16cid:commentId w16cid:paraId="677E54CA" w16cid:durableId="263BCF22"/>
  <w16cid:commentId w16cid:paraId="14D154B2" w16cid:durableId="264A58C8"/>
  <w16cid:commentId w16cid:paraId="5752CF0E" w16cid:durableId="263BCFA7"/>
  <w16cid:commentId w16cid:paraId="5CCA426A" w16cid:durableId="264A58EA"/>
  <w16cid:commentId w16cid:paraId="2CF64C91" w16cid:durableId="263BCF68"/>
  <w16cid:commentId w16cid:paraId="719A8175" w16cid:durableId="264A5941"/>
  <w16cid:commentId w16cid:paraId="2F0FE3B0" w16cid:durableId="2648FCA1"/>
  <w16cid:commentId w16cid:paraId="671A1117" w16cid:durableId="264A59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3580B" w14:textId="77777777" w:rsidR="00B50276" w:rsidRDefault="00B50276">
      <w:pPr>
        <w:spacing w:after="0" w:line="240" w:lineRule="auto"/>
      </w:pPr>
      <w:r>
        <w:separator/>
      </w:r>
    </w:p>
  </w:endnote>
  <w:endnote w:type="continuationSeparator" w:id="0">
    <w:p w14:paraId="0BD6361A" w14:textId="77777777" w:rsidR="00B50276" w:rsidRDefault="00B50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altName w:val="Segoe UI"/>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F2B8D" w14:textId="77777777" w:rsidR="005160AF" w:rsidRDefault="0036242A">
    <w:pPr>
      <w:pBdr>
        <w:top w:val="nil"/>
        <w:left w:val="nil"/>
        <w:bottom w:val="nil"/>
        <w:right w:val="nil"/>
        <w:between w:val="nil"/>
      </w:pBdr>
      <w:tabs>
        <w:tab w:val="center" w:pos="4680"/>
        <w:tab w:val="right" w:pos="9360"/>
      </w:tabs>
      <w:spacing w:after="0" w:line="240" w:lineRule="auto"/>
      <w:jc w:val="center"/>
      <w:rPr>
        <w:color w:val="000000"/>
      </w:rPr>
    </w:pPr>
    <w:r>
      <w:rPr>
        <w:color w:val="000000"/>
      </w:rPr>
      <w:t>Address: Level-5 (West), Bir Uttam Ak Khandakar Rd, Mohakhali, TB Gate Dhaka-1212</w:t>
    </w:r>
    <w:r>
      <w:rPr>
        <w:noProof/>
      </w:rPr>
      <mc:AlternateContent>
        <mc:Choice Requires="wps">
          <w:drawing>
            <wp:anchor distT="0" distB="0" distL="114300" distR="114300" simplePos="0" relativeHeight="251658240" behindDoc="0" locked="0" layoutInCell="1" hidden="0" allowOverlap="1" wp14:anchorId="344A6D55" wp14:editId="265132F1">
              <wp:simplePos x="0" y="0"/>
              <wp:positionH relativeFrom="column">
                <wp:posOffset>-444499</wp:posOffset>
              </wp:positionH>
              <wp:positionV relativeFrom="paragraph">
                <wp:posOffset>0</wp:posOffset>
              </wp:positionV>
              <wp:extent cx="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1583625" y="3780000"/>
                        <a:ext cx="7524750" cy="0"/>
                      </a:xfrm>
                      <a:prstGeom prst="straightConnector1">
                        <a:avLst/>
                      </a:prstGeom>
                      <a:noFill/>
                      <a:ln w="9525" cap="flat" cmpd="sng">
                        <a:solidFill>
                          <a:schemeClr val="accent2"/>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-444499</wp:posOffset>
              </wp:positionH>
              <wp:positionV relativeFrom="paragraph">
                <wp:posOffset>0</wp:posOffset>
              </wp:positionV>
              <wp:extent cx="0" cy="1270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0E6A8" w14:textId="77777777" w:rsidR="00B50276" w:rsidRDefault="00B50276">
      <w:pPr>
        <w:spacing w:after="0" w:line="240" w:lineRule="auto"/>
      </w:pPr>
      <w:r>
        <w:separator/>
      </w:r>
    </w:p>
  </w:footnote>
  <w:footnote w:type="continuationSeparator" w:id="0">
    <w:p w14:paraId="34F5AAC5" w14:textId="77777777" w:rsidR="00B50276" w:rsidRDefault="00B502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A80D0" w14:textId="77777777" w:rsidR="005160AF" w:rsidRDefault="0036242A">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6C845CBF" wp14:editId="2CE6FB7B">
          <wp:extent cx="1905000" cy="4762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05000" cy="4762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21F30"/>
    <w:multiLevelType w:val="multilevel"/>
    <w:tmpl w:val="408ED94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DD40C25"/>
    <w:multiLevelType w:val="multilevel"/>
    <w:tmpl w:val="193A20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945D76"/>
    <w:multiLevelType w:val="multilevel"/>
    <w:tmpl w:val="A8DC8AA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0B42521"/>
    <w:multiLevelType w:val="multilevel"/>
    <w:tmpl w:val="4D123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92D2F4A"/>
    <w:multiLevelType w:val="multilevel"/>
    <w:tmpl w:val="B6D0CA2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497E31CF"/>
    <w:multiLevelType w:val="multilevel"/>
    <w:tmpl w:val="265016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B2329CC"/>
    <w:multiLevelType w:val="multilevel"/>
    <w:tmpl w:val="71E25A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4FC41F0"/>
    <w:multiLevelType w:val="multilevel"/>
    <w:tmpl w:val="CBD64B0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7AD4765E"/>
    <w:multiLevelType w:val="multilevel"/>
    <w:tmpl w:val="A25C3C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022982">
    <w:abstractNumId w:val="7"/>
  </w:num>
  <w:num w:numId="2" w16cid:durableId="2060083638">
    <w:abstractNumId w:val="4"/>
  </w:num>
  <w:num w:numId="3" w16cid:durableId="1784835804">
    <w:abstractNumId w:val="5"/>
  </w:num>
  <w:num w:numId="4" w16cid:durableId="1539009871">
    <w:abstractNumId w:val="0"/>
  </w:num>
  <w:num w:numId="5" w16cid:durableId="910577543">
    <w:abstractNumId w:val="6"/>
  </w:num>
  <w:num w:numId="6" w16cid:durableId="1785806869">
    <w:abstractNumId w:val="3"/>
  </w:num>
  <w:num w:numId="7" w16cid:durableId="701712731">
    <w:abstractNumId w:val="1"/>
  </w:num>
  <w:num w:numId="8" w16cid:durableId="794637057">
    <w:abstractNumId w:val="2"/>
  </w:num>
  <w:num w:numId="9" w16cid:durableId="36741369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ees Ahmed Mohamed">
    <w15:presenceInfo w15:providerId="AD" w15:userId="S::401693@marafiq.om::1ce2011a-b0a8-4e59-96fa-ecc6a74b49da"/>
  </w15:person>
  <w15:person w15:author="user">
    <w15:presenceInfo w15:providerId="None" w15:userId="user"/>
  </w15:person>
  <w15:person w15:author="Anees Ahmed">
    <w15:presenceInfo w15:providerId="None" w15:userId="Anees Ahm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0AF"/>
    <w:rsid w:val="000551E4"/>
    <w:rsid w:val="000625E1"/>
    <w:rsid w:val="0009651F"/>
    <w:rsid w:val="000C4CC3"/>
    <w:rsid w:val="00187E3E"/>
    <w:rsid w:val="0019357A"/>
    <w:rsid w:val="00193B38"/>
    <w:rsid w:val="001C6F34"/>
    <w:rsid w:val="001F15DD"/>
    <w:rsid w:val="00261309"/>
    <w:rsid w:val="002B643B"/>
    <w:rsid w:val="002E2F1B"/>
    <w:rsid w:val="002F0D27"/>
    <w:rsid w:val="00360A84"/>
    <w:rsid w:val="0036242A"/>
    <w:rsid w:val="003A1D33"/>
    <w:rsid w:val="003B01BB"/>
    <w:rsid w:val="003B0BA9"/>
    <w:rsid w:val="003B1F0E"/>
    <w:rsid w:val="003B5EDE"/>
    <w:rsid w:val="003B6923"/>
    <w:rsid w:val="003C1EC6"/>
    <w:rsid w:val="003D2894"/>
    <w:rsid w:val="00486CE4"/>
    <w:rsid w:val="004D249A"/>
    <w:rsid w:val="004F6169"/>
    <w:rsid w:val="00506885"/>
    <w:rsid w:val="005160AF"/>
    <w:rsid w:val="005B511A"/>
    <w:rsid w:val="005C22EA"/>
    <w:rsid w:val="0061371E"/>
    <w:rsid w:val="00626C9A"/>
    <w:rsid w:val="0063357E"/>
    <w:rsid w:val="006502C9"/>
    <w:rsid w:val="00654CFF"/>
    <w:rsid w:val="006736BE"/>
    <w:rsid w:val="006B2A2F"/>
    <w:rsid w:val="006D4CD1"/>
    <w:rsid w:val="00704738"/>
    <w:rsid w:val="00802339"/>
    <w:rsid w:val="00891DC2"/>
    <w:rsid w:val="00917FDE"/>
    <w:rsid w:val="00966AFB"/>
    <w:rsid w:val="009906EA"/>
    <w:rsid w:val="009940A3"/>
    <w:rsid w:val="009B51BB"/>
    <w:rsid w:val="009C164D"/>
    <w:rsid w:val="009D5584"/>
    <w:rsid w:val="00A010AF"/>
    <w:rsid w:val="00A01713"/>
    <w:rsid w:val="00A2434D"/>
    <w:rsid w:val="00A4577F"/>
    <w:rsid w:val="00A475CF"/>
    <w:rsid w:val="00A548C5"/>
    <w:rsid w:val="00AA7F14"/>
    <w:rsid w:val="00AC5318"/>
    <w:rsid w:val="00B05292"/>
    <w:rsid w:val="00B50276"/>
    <w:rsid w:val="00B908CC"/>
    <w:rsid w:val="00BB6435"/>
    <w:rsid w:val="00C8374A"/>
    <w:rsid w:val="00C95474"/>
    <w:rsid w:val="00CA3D11"/>
    <w:rsid w:val="00CC00C1"/>
    <w:rsid w:val="00CD1D64"/>
    <w:rsid w:val="00D17607"/>
    <w:rsid w:val="00D41745"/>
    <w:rsid w:val="00D70041"/>
    <w:rsid w:val="00DB43E0"/>
    <w:rsid w:val="00DC2E67"/>
    <w:rsid w:val="00E0338B"/>
    <w:rsid w:val="00E64046"/>
    <w:rsid w:val="00ED63F3"/>
    <w:rsid w:val="00EF4466"/>
    <w:rsid w:val="00F67906"/>
    <w:rsid w:val="00F811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9A5A5"/>
  <w15:docId w15:val="{4FBB70E7-BD3E-AE44-97E0-92E96A50B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D6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977"/>
  </w:style>
  <w:style w:type="paragraph" w:styleId="Footer">
    <w:name w:val="footer"/>
    <w:basedOn w:val="Normal"/>
    <w:link w:val="FooterChar"/>
    <w:uiPriority w:val="99"/>
    <w:unhideWhenUsed/>
    <w:rsid w:val="009D6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977"/>
  </w:style>
  <w:style w:type="paragraph" w:styleId="NoSpacing">
    <w:name w:val="No Spacing"/>
    <w:uiPriority w:val="1"/>
    <w:qFormat/>
    <w:rsid w:val="00A51A5B"/>
    <w:pPr>
      <w:spacing w:after="0" w:line="240" w:lineRule="auto"/>
    </w:pPr>
  </w:style>
  <w:style w:type="table" w:styleId="TableGrid">
    <w:name w:val="Table Grid"/>
    <w:basedOn w:val="TableNormal"/>
    <w:uiPriority w:val="39"/>
    <w:rsid w:val="002B2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Revision">
    <w:name w:val="Revision"/>
    <w:hidden/>
    <w:uiPriority w:val="99"/>
    <w:semiHidden/>
    <w:rsid w:val="00D41745"/>
    <w:pPr>
      <w:spacing w:after="0" w:line="240" w:lineRule="auto"/>
    </w:pPr>
  </w:style>
  <w:style w:type="paragraph" w:customStyle="1" w:styleId="Default">
    <w:name w:val="Default"/>
    <w:rsid w:val="002E2F1B"/>
    <w:pPr>
      <w:autoSpaceDE w:val="0"/>
      <w:autoSpaceDN w:val="0"/>
      <w:adjustRightInd w:val="0"/>
      <w:spacing w:after="0" w:line="240" w:lineRule="auto"/>
    </w:pPr>
    <w:rPr>
      <w:rFonts w:ascii="Segoe UI Symbol" w:hAnsi="Segoe UI Symbol" w:cs="Segoe UI Symbol"/>
      <w:color w:val="000000"/>
      <w:sz w:val="24"/>
      <w:szCs w:val="24"/>
    </w:rPr>
  </w:style>
  <w:style w:type="character" w:styleId="Hyperlink">
    <w:name w:val="Hyperlink"/>
    <w:basedOn w:val="DefaultParagraphFont"/>
    <w:uiPriority w:val="99"/>
    <w:unhideWhenUsed/>
    <w:rsid w:val="00AA7F14"/>
    <w:rPr>
      <w:color w:val="0000FF"/>
      <w:u w:val="single"/>
    </w:rPr>
  </w:style>
  <w:style w:type="character" w:styleId="CommentReference">
    <w:name w:val="annotation reference"/>
    <w:basedOn w:val="DefaultParagraphFont"/>
    <w:uiPriority w:val="99"/>
    <w:semiHidden/>
    <w:unhideWhenUsed/>
    <w:rsid w:val="003B0BA9"/>
    <w:rPr>
      <w:sz w:val="16"/>
      <w:szCs w:val="16"/>
    </w:rPr>
  </w:style>
  <w:style w:type="paragraph" w:styleId="CommentText">
    <w:name w:val="annotation text"/>
    <w:basedOn w:val="Normal"/>
    <w:link w:val="CommentTextChar"/>
    <w:uiPriority w:val="99"/>
    <w:semiHidden/>
    <w:unhideWhenUsed/>
    <w:rsid w:val="003B0BA9"/>
    <w:pPr>
      <w:spacing w:line="240" w:lineRule="auto"/>
    </w:pPr>
    <w:rPr>
      <w:sz w:val="20"/>
      <w:szCs w:val="20"/>
    </w:rPr>
  </w:style>
  <w:style w:type="character" w:customStyle="1" w:styleId="CommentTextChar">
    <w:name w:val="Comment Text Char"/>
    <w:basedOn w:val="DefaultParagraphFont"/>
    <w:link w:val="CommentText"/>
    <w:uiPriority w:val="99"/>
    <w:semiHidden/>
    <w:rsid w:val="003B0BA9"/>
    <w:rPr>
      <w:sz w:val="20"/>
      <w:szCs w:val="20"/>
    </w:rPr>
  </w:style>
  <w:style w:type="paragraph" w:styleId="CommentSubject">
    <w:name w:val="annotation subject"/>
    <w:basedOn w:val="CommentText"/>
    <w:next w:val="CommentText"/>
    <w:link w:val="CommentSubjectChar"/>
    <w:uiPriority w:val="99"/>
    <w:semiHidden/>
    <w:unhideWhenUsed/>
    <w:rsid w:val="003B0BA9"/>
    <w:rPr>
      <w:b/>
      <w:bCs/>
    </w:rPr>
  </w:style>
  <w:style w:type="character" w:customStyle="1" w:styleId="CommentSubjectChar">
    <w:name w:val="Comment Subject Char"/>
    <w:basedOn w:val="CommentTextChar"/>
    <w:link w:val="CommentSubject"/>
    <w:uiPriority w:val="99"/>
    <w:semiHidden/>
    <w:rsid w:val="003B0BA9"/>
    <w:rPr>
      <w:b/>
      <w:bCs/>
      <w:sz w:val="20"/>
      <w:szCs w:val="20"/>
    </w:rPr>
  </w:style>
  <w:style w:type="character" w:customStyle="1" w:styleId="UnresolvedMention1">
    <w:name w:val="Unresolved Mention1"/>
    <w:basedOn w:val="DefaultParagraphFont"/>
    <w:uiPriority w:val="99"/>
    <w:semiHidden/>
    <w:unhideWhenUsed/>
    <w:rsid w:val="00CC00C1"/>
    <w:rPr>
      <w:color w:val="605E5C"/>
      <w:shd w:val="clear" w:color="auto" w:fill="E1DFDD"/>
    </w:rPr>
  </w:style>
  <w:style w:type="paragraph" w:styleId="BalloonText">
    <w:name w:val="Balloon Text"/>
    <w:basedOn w:val="Normal"/>
    <w:link w:val="BalloonTextChar"/>
    <w:uiPriority w:val="99"/>
    <w:semiHidden/>
    <w:unhideWhenUsed/>
    <w:rsid w:val="00654C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C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52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ikman.lk"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kks/rpg9okmYm6wOAj0gtCMYcQ==">AMUW2mXK6rmraVGVbUSCjzn3CnXQuVoVVfxu/utQAtGeZJisgX4TxCfmpZ1ZeDgr5kW+rBHN7Xe1R0arhSWUAoJowxRCuY9YgXsAHNP8HMQf+rZFvvtsvm7ccVl/EtCaX0AJFVWGJQS6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RONY</dc:creator>
  <cp:lastModifiedBy>Anees Ahmed Mohamed</cp:lastModifiedBy>
  <cp:revision>16</cp:revision>
  <dcterms:created xsi:type="dcterms:W3CDTF">2022-06-02T08:47:00Z</dcterms:created>
  <dcterms:modified xsi:type="dcterms:W3CDTF">2022-06-13T16:19:00Z</dcterms:modified>
</cp:coreProperties>
</file>